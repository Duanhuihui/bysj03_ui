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A9A53" w14:textId="578F54DE" w:rsidR="00352AC2" w:rsidRPr="00423F5F" w:rsidRDefault="00352AC2" w:rsidP="00352AC2">
      <w:pPr>
        <w:ind w:firstLine="640"/>
        <w:jc w:val="center"/>
        <w:rPr>
          <w:rFonts w:ascii="宋体" w:hAnsi="宋体"/>
          <w:sz w:val="32"/>
          <w:szCs w:val="32"/>
        </w:rPr>
      </w:pPr>
      <w:r w:rsidRPr="00423F5F">
        <w:rPr>
          <w:rFonts w:ascii="宋体" w:hAnsi="宋体" w:hint="eastAsia"/>
          <w:sz w:val="32"/>
          <w:szCs w:val="32"/>
        </w:rPr>
        <w:t>摘要</w:t>
      </w:r>
    </w:p>
    <w:p w14:paraId="2914BC29" w14:textId="52178F34" w:rsidR="00A4061B" w:rsidRPr="00423F5F" w:rsidRDefault="004E6B57" w:rsidP="000A2B0C">
      <w:pPr>
        <w:ind w:firstLineChars="0" w:firstLine="420"/>
        <w:rPr>
          <w:rFonts w:ascii="宋体" w:hAnsi="宋体"/>
          <w:szCs w:val="24"/>
        </w:rPr>
      </w:pPr>
      <w:r w:rsidRPr="00423F5F">
        <w:rPr>
          <w:rFonts w:ascii="宋体" w:hAnsi="宋体" w:hint="eastAsia"/>
          <w:szCs w:val="24"/>
        </w:rPr>
        <w:t>互联网的飞速发展，给广大群众带来了不可替代的便利生活，电</w:t>
      </w:r>
      <w:r w:rsidR="00965FB4">
        <w:rPr>
          <w:rFonts w:ascii="宋体" w:hAnsi="宋体" w:hint="eastAsia"/>
          <w:szCs w:val="24"/>
        </w:rPr>
        <w:t>子</w:t>
      </w:r>
      <w:r w:rsidRPr="00423F5F">
        <w:rPr>
          <w:rFonts w:ascii="宋体" w:hAnsi="宋体" w:hint="eastAsia"/>
          <w:szCs w:val="24"/>
        </w:rPr>
        <w:t>商</w:t>
      </w:r>
      <w:r w:rsidR="00965FB4">
        <w:rPr>
          <w:rFonts w:ascii="宋体" w:hAnsi="宋体" w:hint="eastAsia"/>
          <w:szCs w:val="24"/>
        </w:rPr>
        <w:t>务</w:t>
      </w:r>
      <w:r w:rsidR="00C72354" w:rsidRPr="00423F5F">
        <w:rPr>
          <w:rFonts w:ascii="宋体" w:hAnsi="宋体" w:hint="eastAsia"/>
          <w:szCs w:val="24"/>
        </w:rPr>
        <w:t>作为互联网发展的产物丰富着我们的物质生活，成为推动我国经济发展强有力的因素，据</w:t>
      </w:r>
      <w:r w:rsidR="00C72354" w:rsidRPr="00423F5F">
        <w:rPr>
          <w:rFonts w:ascii="宋体" w:hAnsi="宋体"/>
          <w:szCs w:val="24"/>
        </w:rPr>
        <w:t>CNNIC发布第</w:t>
      </w:r>
      <w:r w:rsidR="00C72354" w:rsidRPr="00423F5F">
        <w:rPr>
          <w:rFonts w:ascii="宋体" w:hAnsi="宋体" w:hint="eastAsia"/>
          <w:szCs w:val="24"/>
        </w:rPr>
        <w:t>的</w:t>
      </w:r>
      <w:r w:rsidR="00C72354" w:rsidRPr="00423F5F">
        <w:rPr>
          <w:rFonts w:ascii="宋体" w:hAnsi="宋体"/>
          <w:szCs w:val="24"/>
        </w:rPr>
        <w:t>44次</w:t>
      </w:r>
      <w:r w:rsidR="00C72354" w:rsidRPr="00423F5F">
        <w:rPr>
          <w:rFonts w:ascii="宋体" w:hAnsi="宋体" w:hint="eastAsia"/>
          <w:szCs w:val="24"/>
        </w:rPr>
        <w:t>《中国互联网络发展状况统计报告》中统计，</w:t>
      </w:r>
      <w:r w:rsidR="002D2E9E" w:rsidRPr="00423F5F">
        <w:rPr>
          <w:rFonts w:ascii="宋体" w:hAnsi="宋体" w:hint="eastAsia"/>
          <w:szCs w:val="24"/>
        </w:rPr>
        <w:t>截至</w:t>
      </w:r>
      <w:r w:rsidR="002D2E9E" w:rsidRPr="00423F5F">
        <w:rPr>
          <w:rFonts w:ascii="宋体" w:hAnsi="宋体"/>
          <w:szCs w:val="24"/>
        </w:rPr>
        <w:t>2019年6月，我国网民规模达8.54亿</w:t>
      </w:r>
      <w:r w:rsidR="002D2E9E" w:rsidRPr="00423F5F">
        <w:rPr>
          <w:rFonts w:ascii="宋体" w:hAnsi="宋体" w:hint="eastAsia"/>
          <w:szCs w:val="24"/>
        </w:rPr>
        <w:t>，</w:t>
      </w:r>
      <w:r w:rsidR="00C72354" w:rsidRPr="00423F5F">
        <w:rPr>
          <w:rFonts w:ascii="宋体" w:hAnsi="宋体" w:hint="eastAsia"/>
          <w:szCs w:val="24"/>
        </w:rPr>
        <w:t>互联网普及率高达6</w:t>
      </w:r>
      <w:r w:rsidR="00C72354" w:rsidRPr="00423F5F">
        <w:rPr>
          <w:rFonts w:ascii="宋体" w:hAnsi="宋体"/>
          <w:szCs w:val="24"/>
        </w:rPr>
        <w:t>1.2</w:t>
      </w:r>
      <w:r w:rsidR="00C72354" w:rsidRPr="00423F5F">
        <w:rPr>
          <w:rFonts w:ascii="宋体" w:hAnsi="宋体" w:hint="eastAsia"/>
          <w:szCs w:val="24"/>
        </w:rPr>
        <w:t>%，移动互联网仍在持续深化发展，随着市场的下沉，</w:t>
      </w:r>
      <w:r w:rsidR="00965FB4" w:rsidRPr="00423F5F">
        <w:rPr>
          <w:rFonts w:ascii="宋体" w:hAnsi="宋体" w:hint="eastAsia"/>
          <w:szCs w:val="24"/>
        </w:rPr>
        <w:t>电</w:t>
      </w:r>
      <w:r w:rsidR="00965FB4">
        <w:rPr>
          <w:rFonts w:ascii="宋体" w:hAnsi="宋体" w:hint="eastAsia"/>
          <w:szCs w:val="24"/>
        </w:rPr>
        <w:t>子</w:t>
      </w:r>
      <w:r w:rsidR="00965FB4" w:rsidRPr="00423F5F">
        <w:rPr>
          <w:rFonts w:ascii="宋体" w:hAnsi="宋体" w:hint="eastAsia"/>
          <w:szCs w:val="24"/>
        </w:rPr>
        <w:t>商</w:t>
      </w:r>
      <w:r w:rsidR="00965FB4">
        <w:rPr>
          <w:rFonts w:ascii="宋体" w:hAnsi="宋体" w:hint="eastAsia"/>
          <w:szCs w:val="24"/>
        </w:rPr>
        <w:t>务</w:t>
      </w:r>
      <w:r w:rsidR="002D2E9E" w:rsidRPr="00423F5F">
        <w:rPr>
          <w:rFonts w:ascii="宋体" w:hAnsi="宋体" w:hint="eastAsia"/>
          <w:szCs w:val="24"/>
        </w:rPr>
        <w:t>更是多</w:t>
      </w:r>
      <w:r w:rsidR="00C72354" w:rsidRPr="00423F5F">
        <w:rPr>
          <w:rFonts w:ascii="宋体" w:hAnsi="宋体" w:hint="eastAsia"/>
          <w:szCs w:val="24"/>
        </w:rPr>
        <w:t>领域多方向立体发展。截至</w:t>
      </w:r>
      <w:r w:rsidR="00C72354" w:rsidRPr="00423F5F">
        <w:rPr>
          <w:rFonts w:ascii="宋体" w:hAnsi="宋体"/>
          <w:szCs w:val="24"/>
        </w:rPr>
        <w:t>2019年6月，我国网络购物用户规模达6.39亿</w:t>
      </w:r>
      <w:r w:rsidR="00A4061B" w:rsidRPr="00423F5F">
        <w:rPr>
          <w:rFonts w:ascii="宋体" w:hAnsi="宋体" w:hint="eastAsia"/>
          <w:szCs w:val="24"/>
        </w:rPr>
        <w:t>，</w:t>
      </w:r>
      <w:r w:rsidR="002D2E9E" w:rsidRPr="00423F5F">
        <w:rPr>
          <w:rFonts w:ascii="宋体" w:hAnsi="宋体" w:hint="eastAsia"/>
          <w:szCs w:val="24"/>
        </w:rPr>
        <w:t>占网民整体的</w:t>
      </w:r>
      <w:r w:rsidR="002D2E9E" w:rsidRPr="00423F5F">
        <w:rPr>
          <w:rFonts w:ascii="宋体" w:hAnsi="宋体"/>
          <w:szCs w:val="24"/>
        </w:rPr>
        <w:t>74.8%</w:t>
      </w:r>
      <w:r w:rsidR="002D2E9E" w:rsidRPr="00423F5F">
        <w:rPr>
          <w:rFonts w:ascii="宋体" w:hAnsi="宋体" w:hint="eastAsia"/>
          <w:szCs w:val="24"/>
        </w:rPr>
        <w:t>。</w:t>
      </w:r>
      <w:r w:rsidR="00C72354" w:rsidRPr="00423F5F">
        <w:rPr>
          <w:rFonts w:ascii="宋体" w:hAnsi="宋体" w:hint="eastAsia"/>
          <w:szCs w:val="24"/>
        </w:rPr>
        <w:t>中国网民是一个有着巨大消费潜力的群体，</w:t>
      </w:r>
      <w:r w:rsidR="002D2E9E" w:rsidRPr="00423F5F">
        <w:rPr>
          <w:rFonts w:ascii="宋体" w:hAnsi="宋体" w:hint="eastAsia"/>
          <w:szCs w:val="24"/>
        </w:rPr>
        <w:t>在物质生活不断提升的今天，网民对丰富精神生活的渴望不断提升。</w:t>
      </w:r>
    </w:p>
    <w:p w14:paraId="230DDF4B" w14:textId="30E95DED" w:rsidR="004B783F" w:rsidRDefault="009339B2" w:rsidP="000A2B0C">
      <w:pPr>
        <w:ind w:firstLine="480"/>
        <w:rPr>
          <w:rFonts w:ascii="宋体" w:hAnsi="宋体"/>
          <w:szCs w:val="24"/>
        </w:rPr>
      </w:pPr>
      <w:r>
        <w:rPr>
          <w:rFonts w:ascii="宋体" w:hAnsi="宋体" w:hint="eastAsia"/>
          <w:szCs w:val="24"/>
        </w:rPr>
        <w:t>本论文便是基于巨大的市场需求来建设在线数字音乐销售网站。研究课题的主要内容是基于J2EE来建设数字音乐在线销售网站。</w:t>
      </w:r>
      <w:r w:rsidR="00965FB4">
        <w:rPr>
          <w:rFonts w:ascii="宋体" w:hAnsi="宋体" w:hint="eastAsia"/>
          <w:szCs w:val="24"/>
        </w:rPr>
        <w:t>所谓数字音乐即是用数字格式存储的，可以通过网络的形式传播的特殊音乐格式。无论数字音乐被复制，下载和播放多少次，其质量都不会改变。</w:t>
      </w:r>
      <w:r>
        <w:rPr>
          <w:rFonts w:ascii="宋体" w:hAnsi="宋体" w:hint="eastAsia"/>
          <w:szCs w:val="24"/>
        </w:rPr>
        <w:t>本网站由时下较为流行的SpringBoot搭建而成的项目。前端主要使用HTML，CSS以及JavaScript来实现，基于快速建设网站的需求，前端也采用框架建设模式，即使用</w:t>
      </w:r>
      <w:r>
        <w:rPr>
          <w:rFonts w:ascii="宋体" w:hAnsi="宋体"/>
          <w:szCs w:val="24"/>
        </w:rPr>
        <w:t>Layu</w:t>
      </w:r>
      <w:r>
        <w:rPr>
          <w:rFonts w:ascii="宋体" w:hAnsi="宋体" w:hint="eastAsia"/>
          <w:szCs w:val="24"/>
        </w:rPr>
        <w:t>i前端模板。Layui作为WEB项目</w:t>
      </w:r>
      <w:r w:rsidR="00303F44">
        <w:rPr>
          <w:rFonts w:ascii="宋体" w:hAnsi="宋体" w:hint="eastAsia"/>
          <w:szCs w:val="24"/>
        </w:rPr>
        <w:t>的前端快速开发框架他具诸多优势；例如多种已经定义好的组件可以直接会用，也可以仅通过标签的c</w:t>
      </w:r>
      <w:r w:rsidR="00303F44">
        <w:rPr>
          <w:rFonts w:ascii="宋体" w:hAnsi="宋体"/>
          <w:szCs w:val="24"/>
        </w:rPr>
        <w:t>lass</w:t>
      </w:r>
      <w:r w:rsidR="00303F44">
        <w:rPr>
          <w:rFonts w:ascii="宋体" w:hAnsi="宋体" w:hint="eastAsia"/>
          <w:szCs w:val="24"/>
        </w:rPr>
        <w:t>属性引入相对应的CSS样式就可以实现布局优化，数据模版引擎可以实现后台数据动态展示等等。通过Layui和Thymeleaf的结合可以更好的实现数据控制和展示。</w:t>
      </w:r>
    </w:p>
    <w:p w14:paraId="1D497C37" w14:textId="24D70150" w:rsidR="00047578" w:rsidRDefault="00047578" w:rsidP="000A2B0C">
      <w:pPr>
        <w:ind w:firstLine="480"/>
        <w:rPr>
          <w:rFonts w:ascii="宋体" w:hAnsi="宋体"/>
          <w:szCs w:val="24"/>
        </w:rPr>
      </w:pPr>
      <w:r>
        <w:rPr>
          <w:rFonts w:ascii="宋体" w:hAnsi="宋体" w:hint="eastAsia"/>
          <w:szCs w:val="24"/>
        </w:rPr>
        <w:t>而用于后台业务逻辑处理的J</w:t>
      </w:r>
      <w:r>
        <w:rPr>
          <w:rFonts w:ascii="宋体" w:hAnsi="宋体"/>
          <w:szCs w:val="24"/>
        </w:rPr>
        <w:t>2</w:t>
      </w:r>
      <w:r>
        <w:rPr>
          <w:rFonts w:ascii="宋体" w:hAnsi="宋体" w:hint="eastAsia"/>
          <w:szCs w:val="24"/>
        </w:rPr>
        <w:t>EE则采用了SpringBoot框架，该框架因自带Tomcat服务器而部署和开发都节省了大量的人力物力，SpringBoot非常适合小型项目的快速成型建设与中型项目的后台架构建设。SpringBoot带有大量的注解，</w:t>
      </w:r>
      <w:r w:rsidR="0089580B">
        <w:rPr>
          <w:rFonts w:ascii="宋体" w:hAnsi="宋体" w:hint="eastAsia"/>
          <w:szCs w:val="24"/>
        </w:rPr>
        <w:t>可以减少代码书写，降低程序员工作强度。同时该框架</w:t>
      </w:r>
      <w:r>
        <w:rPr>
          <w:rFonts w:ascii="宋体" w:hAnsi="宋体" w:hint="eastAsia"/>
          <w:szCs w:val="24"/>
        </w:rPr>
        <w:t>可以完美兼容SpringMVC ，Spring以及MyBatis这样能更好的快速利用MVC模式搭建小型项目。SpringBoot契合Thymeleaf模板，通过</w:t>
      </w:r>
      <w:r>
        <w:rPr>
          <w:rFonts w:ascii="宋体" w:hAnsi="宋体"/>
          <w:szCs w:val="24"/>
        </w:rPr>
        <w:t>Thymeleaf</w:t>
      </w:r>
      <w:r>
        <w:rPr>
          <w:rFonts w:ascii="宋体" w:hAnsi="宋体" w:hint="eastAsia"/>
          <w:szCs w:val="24"/>
        </w:rPr>
        <w:t>模板引擎实现前后端分离。</w:t>
      </w:r>
    </w:p>
    <w:p w14:paraId="675A2942" w14:textId="38DC1526" w:rsidR="0089580B" w:rsidRPr="009339B2" w:rsidRDefault="0089580B" w:rsidP="000A2B0C">
      <w:pPr>
        <w:ind w:firstLine="480"/>
        <w:rPr>
          <w:rFonts w:ascii="宋体" w:hAnsi="宋体"/>
          <w:szCs w:val="24"/>
        </w:rPr>
      </w:pPr>
      <w:r>
        <w:rPr>
          <w:rFonts w:ascii="宋体" w:hAnsi="宋体" w:hint="eastAsia"/>
          <w:szCs w:val="24"/>
        </w:rPr>
        <w:t>后台数据</w:t>
      </w:r>
      <w:proofErr w:type="gramStart"/>
      <w:r>
        <w:rPr>
          <w:rFonts w:ascii="宋体" w:hAnsi="宋体" w:hint="eastAsia"/>
          <w:szCs w:val="24"/>
        </w:rPr>
        <w:t>持久化层采用</w:t>
      </w:r>
      <w:proofErr w:type="gramEnd"/>
      <w:r>
        <w:rPr>
          <w:rFonts w:ascii="宋体" w:hAnsi="宋体" w:hint="eastAsia"/>
          <w:szCs w:val="24"/>
        </w:rPr>
        <w:t>MySQL数据库来实现相关功能，MySQL是轻量关系型数据库，它通过MyBatis框架的逆向工程可以快速建立项目初始化。MyBatis数据库的大多数存储引擎都不是简单地行级锁，基于提升并发性能考虑，他们一般都同时实现了多版本并发控制（MVCC）。</w:t>
      </w:r>
    </w:p>
    <w:p w14:paraId="77378E68" w14:textId="483115D6" w:rsidR="004B783F" w:rsidRPr="00423F5F" w:rsidRDefault="004B783F" w:rsidP="004B783F">
      <w:pPr>
        <w:widowControl/>
        <w:spacing w:line="240" w:lineRule="auto"/>
        <w:ind w:firstLine="480"/>
        <w:jc w:val="left"/>
        <w:rPr>
          <w:rFonts w:ascii="宋体" w:hAnsi="宋体"/>
          <w:szCs w:val="24"/>
          <w:lang w:val="x-none"/>
        </w:rPr>
      </w:pPr>
      <w:r w:rsidRPr="00423F5F">
        <w:rPr>
          <w:rFonts w:ascii="宋体" w:hAnsi="宋体"/>
          <w:szCs w:val="24"/>
          <w:lang w:val="x-none"/>
        </w:rPr>
        <w:br w:type="page"/>
      </w:r>
    </w:p>
    <w:sdt>
      <w:sdtPr>
        <w:rPr>
          <w:rFonts w:asciiTheme="minorHAnsi" w:eastAsia="宋体" w:hAnsiTheme="minorHAnsi" w:cstheme="minorBidi"/>
          <w:color w:val="auto"/>
          <w:kern w:val="2"/>
          <w:sz w:val="24"/>
          <w:szCs w:val="22"/>
          <w:lang w:val="zh-CN"/>
        </w:rPr>
        <w:id w:val="-1836918031"/>
        <w:docPartObj>
          <w:docPartGallery w:val="Table of Contents"/>
          <w:docPartUnique/>
        </w:docPartObj>
      </w:sdtPr>
      <w:sdtEndPr>
        <w:rPr>
          <w:b/>
          <w:bCs/>
        </w:rPr>
      </w:sdtEndPr>
      <w:sdtContent>
        <w:p w14:paraId="56F07C72" w14:textId="6996163D" w:rsidR="00567406" w:rsidRDefault="00567406">
          <w:pPr>
            <w:pStyle w:val="TOC"/>
            <w:ind w:firstLine="480"/>
          </w:pPr>
          <w:r>
            <w:rPr>
              <w:lang w:val="zh-CN"/>
            </w:rPr>
            <w:t>目录</w:t>
          </w:r>
          <w:bookmarkStart w:id="0" w:name="_GoBack"/>
          <w:bookmarkEnd w:id="0"/>
        </w:p>
        <w:p w14:paraId="00CFC916" w14:textId="77FC4E70" w:rsidR="007706F8" w:rsidRDefault="00567406" w:rsidP="007706F8">
          <w:pPr>
            <w:pStyle w:val="TOC1"/>
            <w:spacing w:line="240" w:lineRule="auto"/>
            <w:rPr>
              <w:rFonts w:eastAsiaTheme="minorEastAsia"/>
              <w:noProof/>
              <w:sz w:val="21"/>
            </w:rPr>
          </w:pPr>
          <w:r>
            <w:rPr>
              <w:b/>
              <w:bCs/>
              <w:lang w:val="zh-CN"/>
            </w:rPr>
            <w:fldChar w:fldCharType="begin"/>
          </w:r>
          <w:r>
            <w:rPr>
              <w:b/>
              <w:bCs/>
              <w:lang w:val="zh-CN"/>
            </w:rPr>
            <w:instrText xml:space="preserve"> TOC \o "1-3" \h \z \u </w:instrText>
          </w:r>
          <w:r>
            <w:rPr>
              <w:b/>
              <w:bCs/>
              <w:lang w:val="zh-CN"/>
            </w:rPr>
            <w:fldChar w:fldCharType="separate"/>
          </w:r>
          <w:hyperlink w:anchor="_Toc37628250" w:history="1">
            <w:r w:rsidR="007706F8" w:rsidRPr="004A5646">
              <w:rPr>
                <w:rStyle w:val="ac"/>
                <w:rFonts w:ascii="宋体" w:hAnsi="宋体"/>
                <w:noProof/>
              </w:rPr>
              <w:t>1.国内外研究现状</w:t>
            </w:r>
            <w:r w:rsidR="007706F8">
              <w:rPr>
                <w:noProof/>
                <w:webHidden/>
              </w:rPr>
              <w:tab/>
            </w:r>
            <w:r w:rsidR="007706F8">
              <w:rPr>
                <w:noProof/>
                <w:webHidden/>
              </w:rPr>
              <w:fldChar w:fldCharType="begin"/>
            </w:r>
            <w:r w:rsidR="007706F8">
              <w:rPr>
                <w:noProof/>
                <w:webHidden/>
              </w:rPr>
              <w:instrText xml:space="preserve"> PAGEREF _Toc37628250 \h </w:instrText>
            </w:r>
            <w:r w:rsidR="007706F8">
              <w:rPr>
                <w:noProof/>
                <w:webHidden/>
              </w:rPr>
            </w:r>
            <w:r w:rsidR="007706F8">
              <w:rPr>
                <w:noProof/>
                <w:webHidden/>
              </w:rPr>
              <w:fldChar w:fldCharType="separate"/>
            </w:r>
            <w:r w:rsidR="007706F8">
              <w:rPr>
                <w:noProof/>
                <w:webHidden/>
              </w:rPr>
              <w:t>4</w:t>
            </w:r>
            <w:r w:rsidR="007706F8">
              <w:rPr>
                <w:noProof/>
                <w:webHidden/>
              </w:rPr>
              <w:fldChar w:fldCharType="end"/>
            </w:r>
          </w:hyperlink>
        </w:p>
        <w:p w14:paraId="3E61F748" w14:textId="6A7AF006" w:rsidR="007706F8" w:rsidRDefault="007706F8" w:rsidP="007706F8">
          <w:pPr>
            <w:pStyle w:val="TOC2"/>
            <w:rPr>
              <w:rFonts w:eastAsiaTheme="minorEastAsia"/>
              <w:noProof/>
              <w:sz w:val="21"/>
            </w:rPr>
          </w:pPr>
          <w:hyperlink w:anchor="_Toc37628251" w:history="1">
            <w:r w:rsidRPr="004A5646">
              <w:rPr>
                <w:rStyle w:val="ac"/>
                <w:rFonts w:ascii="宋体" w:hAnsi="宋体"/>
                <w:noProof/>
              </w:rPr>
              <w:t>1.1国内外研究现状</w:t>
            </w:r>
            <w:r>
              <w:rPr>
                <w:noProof/>
                <w:webHidden/>
              </w:rPr>
              <w:tab/>
            </w:r>
            <w:r>
              <w:rPr>
                <w:noProof/>
                <w:webHidden/>
              </w:rPr>
              <w:fldChar w:fldCharType="begin"/>
            </w:r>
            <w:r>
              <w:rPr>
                <w:noProof/>
                <w:webHidden/>
              </w:rPr>
              <w:instrText xml:space="preserve"> PAGEREF _Toc37628251 \h </w:instrText>
            </w:r>
            <w:r>
              <w:rPr>
                <w:noProof/>
                <w:webHidden/>
              </w:rPr>
            </w:r>
            <w:r>
              <w:rPr>
                <w:noProof/>
                <w:webHidden/>
              </w:rPr>
              <w:fldChar w:fldCharType="separate"/>
            </w:r>
            <w:r>
              <w:rPr>
                <w:noProof/>
                <w:webHidden/>
              </w:rPr>
              <w:t>4</w:t>
            </w:r>
            <w:r>
              <w:rPr>
                <w:noProof/>
                <w:webHidden/>
              </w:rPr>
              <w:fldChar w:fldCharType="end"/>
            </w:r>
          </w:hyperlink>
        </w:p>
        <w:p w14:paraId="4F585807" w14:textId="3F21EC8A" w:rsidR="007706F8" w:rsidRDefault="007706F8" w:rsidP="007706F8">
          <w:pPr>
            <w:pStyle w:val="TOC3"/>
            <w:tabs>
              <w:tab w:val="right" w:leader="dot" w:pos="8296"/>
            </w:tabs>
            <w:spacing w:line="240" w:lineRule="auto"/>
            <w:ind w:left="960" w:firstLine="480"/>
            <w:rPr>
              <w:rFonts w:eastAsiaTheme="minorEastAsia"/>
              <w:noProof/>
              <w:sz w:val="21"/>
            </w:rPr>
          </w:pPr>
          <w:hyperlink w:anchor="_Toc37628252" w:history="1">
            <w:r w:rsidRPr="004A5646">
              <w:rPr>
                <w:rStyle w:val="ac"/>
                <w:noProof/>
              </w:rPr>
              <w:t>1.1.1</w:t>
            </w:r>
            <w:r w:rsidRPr="004A5646">
              <w:rPr>
                <w:rStyle w:val="ac"/>
                <w:noProof/>
              </w:rPr>
              <w:t>国外研究现状</w:t>
            </w:r>
            <w:r>
              <w:rPr>
                <w:noProof/>
                <w:webHidden/>
              </w:rPr>
              <w:tab/>
            </w:r>
            <w:r>
              <w:rPr>
                <w:noProof/>
                <w:webHidden/>
              </w:rPr>
              <w:fldChar w:fldCharType="begin"/>
            </w:r>
            <w:r>
              <w:rPr>
                <w:noProof/>
                <w:webHidden/>
              </w:rPr>
              <w:instrText xml:space="preserve"> PAGEREF _Toc37628252 \h </w:instrText>
            </w:r>
            <w:r>
              <w:rPr>
                <w:noProof/>
                <w:webHidden/>
              </w:rPr>
            </w:r>
            <w:r>
              <w:rPr>
                <w:noProof/>
                <w:webHidden/>
              </w:rPr>
              <w:fldChar w:fldCharType="separate"/>
            </w:r>
            <w:r>
              <w:rPr>
                <w:noProof/>
                <w:webHidden/>
              </w:rPr>
              <w:t>4</w:t>
            </w:r>
            <w:r>
              <w:rPr>
                <w:noProof/>
                <w:webHidden/>
              </w:rPr>
              <w:fldChar w:fldCharType="end"/>
            </w:r>
          </w:hyperlink>
        </w:p>
        <w:p w14:paraId="0B35E5CE" w14:textId="67637235" w:rsidR="007706F8" w:rsidRDefault="007706F8" w:rsidP="007706F8">
          <w:pPr>
            <w:pStyle w:val="TOC3"/>
            <w:tabs>
              <w:tab w:val="right" w:leader="dot" w:pos="8296"/>
            </w:tabs>
            <w:spacing w:line="240" w:lineRule="auto"/>
            <w:ind w:left="960" w:firstLine="480"/>
            <w:rPr>
              <w:rFonts w:eastAsiaTheme="minorEastAsia"/>
              <w:noProof/>
              <w:sz w:val="21"/>
            </w:rPr>
          </w:pPr>
          <w:hyperlink w:anchor="_Toc37628253" w:history="1">
            <w:r w:rsidRPr="004A5646">
              <w:rPr>
                <w:rStyle w:val="ac"/>
                <w:noProof/>
              </w:rPr>
              <w:t>1.1.2</w:t>
            </w:r>
            <w:r w:rsidRPr="004A5646">
              <w:rPr>
                <w:rStyle w:val="ac"/>
                <w:noProof/>
              </w:rPr>
              <w:t>国内研究现状</w:t>
            </w:r>
            <w:r>
              <w:rPr>
                <w:noProof/>
                <w:webHidden/>
              </w:rPr>
              <w:tab/>
            </w:r>
            <w:r>
              <w:rPr>
                <w:noProof/>
                <w:webHidden/>
              </w:rPr>
              <w:fldChar w:fldCharType="begin"/>
            </w:r>
            <w:r>
              <w:rPr>
                <w:noProof/>
                <w:webHidden/>
              </w:rPr>
              <w:instrText xml:space="preserve"> PAGEREF _Toc37628253 \h </w:instrText>
            </w:r>
            <w:r>
              <w:rPr>
                <w:noProof/>
                <w:webHidden/>
              </w:rPr>
            </w:r>
            <w:r>
              <w:rPr>
                <w:noProof/>
                <w:webHidden/>
              </w:rPr>
              <w:fldChar w:fldCharType="separate"/>
            </w:r>
            <w:r>
              <w:rPr>
                <w:noProof/>
                <w:webHidden/>
              </w:rPr>
              <w:t>5</w:t>
            </w:r>
            <w:r>
              <w:rPr>
                <w:noProof/>
                <w:webHidden/>
              </w:rPr>
              <w:fldChar w:fldCharType="end"/>
            </w:r>
          </w:hyperlink>
        </w:p>
        <w:p w14:paraId="2DBDBA79" w14:textId="191B239D" w:rsidR="007706F8" w:rsidRDefault="007706F8" w:rsidP="007706F8">
          <w:pPr>
            <w:pStyle w:val="TOC2"/>
            <w:rPr>
              <w:rFonts w:eastAsiaTheme="minorEastAsia"/>
              <w:noProof/>
              <w:sz w:val="21"/>
            </w:rPr>
          </w:pPr>
          <w:hyperlink w:anchor="_Toc37628254" w:history="1">
            <w:r w:rsidRPr="004A5646">
              <w:rPr>
                <w:rStyle w:val="ac"/>
                <w:rFonts w:ascii="宋体" w:hAnsi="宋体"/>
                <w:noProof/>
              </w:rPr>
              <w:t>1.2 研究技术架构</w:t>
            </w:r>
            <w:r>
              <w:rPr>
                <w:noProof/>
                <w:webHidden/>
              </w:rPr>
              <w:tab/>
            </w:r>
            <w:r>
              <w:rPr>
                <w:noProof/>
                <w:webHidden/>
              </w:rPr>
              <w:fldChar w:fldCharType="begin"/>
            </w:r>
            <w:r>
              <w:rPr>
                <w:noProof/>
                <w:webHidden/>
              </w:rPr>
              <w:instrText xml:space="preserve"> PAGEREF _Toc37628254 \h </w:instrText>
            </w:r>
            <w:r>
              <w:rPr>
                <w:noProof/>
                <w:webHidden/>
              </w:rPr>
            </w:r>
            <w:r>
              <w:rPr>
                <w:noProof/>
                <w:webHidden/>
              </w:rPr>
              <w:fldChar w:fldCharType="separate"/>
            </w:r>
            <w:r>
              <w:rPr>
                <w:noProof/>
                <w:webHidden/>
              </w:rPr>
              <w:t>7</w:t>
            </w:r>
            <w:r>
              <w:rPr>
                <w:noProof/>
                <w:webHidden/>
              </w:rPr>
              <w:fldChar w:fldCharType="end"/>
            </w:r>
          </w:hyperlink>
        </w:p>
        <w:p w14:paraId="62A774FE" w14:textId="4BCF20ED" w:rsidR="007706F8" w:rsidRDefault="007706F8" w:rsidP="007706F8">
          <w:pPr>
            <w:pStyle w:val="TOC3"/>
            <w:tabs>
              <w:tab w:val="right" w:leader="dot" w:pos="8296"/>
            </w:tabs>
            <w:spacing w:line="240" w:lineRule="auto"/>
            <w:ind w:left="960" w:firstLine="480"/>
            <w:rPr>
              <w:rFonts w:eastAsiaTheme="minorEastAsia"/>
              <w:noProof/>
              <w:sz w:val="21"/>
            </w:rPr>
          </w:pPr>
          <w:hyperlink w:anchor="_Toc37628255" w:history="1">
            <w:r w:rsidRPr="004A5646">
              <w:rPr>
                <w:rStyle w:val="ac"/>
                <w:noProof/>
              </w:rPr>
              <w:t>1.2.1</w:t>
            </w:r>
            <w:r w:rsidRPr="004A5646">
              <w:rPr>
                <w:rStyle w:val="ac"/>
                <w:noProof/>
              </w:rPr>
              <w:t>研究理论架构</w:t>
            </w:r>
            <w:r>
              <w:rPr>
                <w:noProof/>
                <w:webHidden/>
              </w:rPr>
              <w:tab/>
            </w:r>
            <w:r>
              <w:rPr>
                <w:noProof/>
                <w:webHidden/>
              </w:rPr>
              <w:fldChar w:fldCharType="begin"/>
            </w:r>
            <w:r>
              <w:rPr>
                <w:noProof/>
                <w:webHidden/>
              </w:rPr>
              <w:instrText xml:space="preserve"> PAGEREF _Toc37628255 \h </w:instrText>
            </w:r>
            <w:r>
              <w:rPr>
                <w:noProof/>
                <w:webHidden/>
              </w:rPr>
            </w:r>
            <w:r>
              <w:rPr>
                <w:noProof/>
                <w:webHidden/>
              </w:rPr>
              <w:fldChar w:fldCharType="separate"/>
            </w:r>
            <w:r>
              <w:rPr>
                <w:noProof/>
                <w:webHidden/>
              </w:rPr>
              <w:t>7</w:t>
            </w:r>
            <w:r>
              <w:rPr>
                <w:noProof/>
                <w:webHidden/>
              </w:rPr>
              <w:fldChar w:fldCharType="end"/>
            </w:r>
          </w:hyperlink>
        </w:p>
        <w:p w14:paraId="4D402796" w14:textId="1D803779" w:rsidR="007706F8" w:rsidRDefault="007706F8" w:rsidP="007706F8">
          <w:pPr>
            <w:pStyle w:val="TOC3"/>
            <w:tabs>
              <w:tab w:val="right" w:leader="dot" w:pos="8296"/>
            </w:tabs>
            <w:spacing w:line="240" w:lineRule="auto"/>
            <w:ind w:left="960" w:firstLine="480"/>
            <w:rPr>
              <w:rFonts w:eastAsiaTheme="minorEastAsia"/>
              <w:noProof/>
              <w:sz w:val="21"/>
            </w:rPr>
          </w:pPr>
          <w:hyperlink w:anchor="_Toc37628256" w:history="1">
            <w:r w:rsidRPr="004A5646">
              <w:rPr>
                <w:rStyle w:val="ac"/>
                <w:noProof/>
              </w:rPr>
              <w:t>1.2.2</w:t>
            </w:r>
            <w:r w:rsidRPr="004A5646">
              <w:rPr>
                <w:rStyle w:val="ac"/>
                <w:noProof/>
              </w:rPr>
              <w:t>研究技术架构</w:t>
            </w:r>
            <w:r>
              <w:rPr>
                <w:noProof/>
                <w:webHidden/>
              </w:rPr>
              <w:tab/>
            </w:r>
            <w:r>
              <w:rPr>
                <w:noProof/>
                <w:webHidden/>
              </w:rPr>
              <w:fldChar w:fldCharType="begin"/>
            </w:r>
            <w:r>
              <w:rPr>
                <w:noProof/>
                <w:webHidden/>
              </w:rPr>
              <w:instrText xml:space="preserve"> PAGEREF _Toc37628256 \h </w:instrText>
            </w:r>
            <w:r>
              <w:rPr>
                <w:noProof/>
                <w:webHidden/>
              </w:rPr>
            </w:r>
            <w:r>
              <w:rPr>
                <w:noProof/>
                <w:webHidden/>
              </w:rPr>
              <w:fldChar w:fldCharType="separate"/>
            </w:r>
            <w:r>
              <w:rPr>
                <w:noProof/>
                <w:webHidden/>
              </w:rPr>
              <w:t>7</w:t>
            </w:r>
            <w:r>
              <w:rPr>
                <w:noProof/>
                <w:webHidden/>
              </w:rPr>
              <w:fldChar w:fldCharType="end"/>
            </w:r>
          </w:hyperlink>
        </w:p>
        <w:p w14:paraId="313B943D" w14:textId="73801398" w:rsidR="007706F8" w:rsidRDefault="007706F8" w:rsidP="007706F8">
          <w:pPr>
            <w:pStyle w:val="TOC2"/>
            <w:rPr>
              <w:rFonts w:eastAsiaTheme="minorEastAsia"/>
              <w:noProof/>
              <w:sz w:val="21"/>
            </w:rPr>
          </w:pPr>
          <w:hyperlink w:anchor="_Toc37628257" w:history="1">
            <w:r w:rsidRPr="004A5646">
              <w:rPr>
                <w:rStyle w:val="ac"/>
                <w:rFonts w:ascii="宋体" w:hAnsi="宋体"/>
                <w:noProof/>
              </w:rPr>
              <w:t>1.3本文结构</w:t>
            </w:r>
            <w:r>
              <w:rPr>
                <w:noProof/>
                <w:webHidden/>
              </w:rPr>
              <w:tab/>
            </w:r>
            <w:r>
              <w:rPr>
                <w:noProof/>
                <w:webHidden/>
              </w:rPr>
              <w:fldChar w:fldCharType="begin"/>
            </w:r>
            <w:r>
              <w:rPr>
                <w:noProof/>
                <w:webHidden/>
              </w:rPr>
              <w:instrText xml:space="preserve"> PAGEREF _Toc37628257 \h </w:instrText>
            </w:r>
            <w:r>
              <w:rPr>
                <w:noProof/>
                <w:webHidden/>
              </w:rPr>
            </w:r>
            <w:r>
              <w:rPr>
                <w:noProof/>
                <w:webHidden/>
              </w:rPr>
              <w:fldChar w:fldCharType="separate"/>
            </w:r>
            <w:r>
              <w:rPr>
                <w:noProof/>
                <w:webHidden/>
              </w:rPr>
              <w:t>8</w:t>
            </w:r>
            <w:r>
              <w:rPr>
                <w:noProof/>
                <w:webHidden/>
              </w:rPr>
              <w:fldChar w:fldCharType="end"/>
            </w:r>
          </w:hyperlink>
        </w:p>
        <w:p w14:paraId="55B2AD78" w14:textId="6EB8A0F6" w:rsidR="007706F8" w:rsidRDefault="007706F8" w:rsidP="007706F8">
          <w:pPr>
            <w:pStyle w:val="TOC1"/>
            <w:spacing w:line="240" w:lineRule="auto"/>
            <w:ind w:firstLine="480"/>
            <w:rPr>
              <w:rFonts w:eastAsiaTheme="minorEastAsia"/>
              <w:noProof/>
              <w:sz w:val="21"/>
            </w:rPr>
          </w:pPr>
          <w:hyperlink w:anchor="_Toc37628258" w:history="1">
            <w:r w:rsidRPr="004A5646">
              <w:rPr>
                <w:rStyle w:val="ac"/>
                <w:rFonts w:ascii="宋体" w:hAnsi="宋体"/>
                <w:noProof/>
              </w:rPr>
              <w:t>2.相关技术概述</w:t>
            </w:r>
            <w:r>
              <w:rPr>
                <w:noProof/>
                <w:webHidden/>
              </w:rPr>
              <w:tab/>
            </w:r>
            <w:r>
              <w:rPr>
                <w:noProof/>
                <w:webHidden/>
              </w:rPr>
              <w:fldChar w:fldCharType="begin"/>
            </w:r>
            <w:r>
              <w:rPr>
                <w:noProof/>
                <w:webHidden/>
              </w:rPr>
              <w:instrText xml:space="preserve"> PAGEREF _Toc37628258 \h </w:instrText>
            </w:r>
            <w:r>
              <w:rPr>
                <w:noProof/>
                <w:webHidden/>
              </w:rPr>
            </w:r>
            <w:r>
              <w:rPr>
                <w:noProof/>
                <w:webHidden/>
              </w:rPr>
              <w:fldChar w:fldCharType="separate"/>
            </w:r>
            <w:r>
              <w:rPr>
                <w:noProof/>
                <w:webHidden/>
              </w:rPr>
              <w:t>8</w:t>
            </w:r>
            <w:r>
              <w:rPr>
                <w:noProof/>
                <w:webHidden/>
              </w:rPr>
              <w:fldChar w:fldCharType="end"/>
            </w:r>
          </w:hyperlink>
        </w:p>
        <w:p w14:paraId="42B5AF1B" w14:textId="21028190" w:rsidR="007706F8" w:rsidRDefault="007706F8" w:rsidP="007706F8">
          <w:pPr>
            <w:pStyle w:val="TOC2"/>
            <w:rPr>
              <w:rFonts w:eastAsiaTheme="minorEastAsia"/>
              <w:noProof/>
              <w:sz w:val="21"/>
            </w:rPr>
          </w:pPr>
          <w:hyperlink w:anchor="_Toc37628259" w:history="1">
            <w:r w:rsidRPr="004A5646">
              <w:rPr>
                <w:rStyle w:val="ac"/>
                <w:noProof/>
              </w:rPr>
              <w:t>2.1 SpringBoot</w:t>
            </w:r>
            <w:r w:rsidRPr="004A5646">
              <w:rPr>
                <w:rStyle w:val="ac"/>
                <w:noProof/>
              </w:rPr>
              <w:t>框架</w:t>
            </w:r>
            <w:r>
              <w:rPr>
                <w:noProof/>
                <w:webHidden/>
              </w:rPr>
              <w:tab/>
            </w:r>
            <w:r>
              <w:rPr>
                <w:noProof/>
                <w:webHidden/>
              </w:rPr>
              <w:fldChar w:fldCharType="begin"/>
            </w:r>
            <w:r>
              <w:rPr>
                <w:noProof/>
                <w:webHidden/>
              </w:rPr>
              <w:instrText xml:space="preserve"> PAGEREF _Toc37628259 \h </w:instrText>
            </w:r>
            <w:r>
              <w:rPr>
                <w:noProof/>
                <w:webHidden/>
              </w:rPr>
            </w:r>
            <w:r>
              <w:rPr>
                <w:noProof/>
                <w:webHidden/>
              </w:rPr>
              <w:fldChar w:fldCharType="separate"/>
            </w:r>
            <w:r>
              <w:rPr>
                <w:noProof/>
                <w:webHidden/>
              </w:rPr>
              <w:t>9</w:t>
            </w:r>
            <w:r>
              <w:rPr>
                <w:noProof/>
                <w:webHidden/>
              </w:rPr>
              <w:fldChar w:fldCharType="end"/>
            </w:r>
          </w:hyperlink>
        </w:p>
        <w:p w14:paraId="4F0B88D5" w14:textId="6AC54A16" w:rsidR="007706F8" w:rsidRDefault="007706F8" w:rsidP="007706F8">
          <w:pPr>
            <w:pStyle w:val="TOC3"/>
            <w:tabs>
              <w:tab w:val="right" w:leader="dot" w:pos="8296"/>
            </w:tabs>
            <w:spacing w:line="240" w:lineRule="auto"/>
            <w:ind w:left="960" w:firstLine="480"/>
            <w:rPr>
              <w:rFonts w:eastAsiaTheme="minorEastAsia"/>
              <w:noProof/>
              <w:sz w:val="21"/>
            </w:rPr>
          </w:pPr>
          <w:hyperlink w:anchor="_Toc37628260" w:history="1">
            <w:r w:rsidRPr="004A5646">
              <w:rPr>
                <w:rStyle w:val="ac"/>
                <w:noProof/>
              </w:rPr>
              <w:t>2.1.1 SpringBoot</w:t>
            </w:r>
            <w:r w:rsidRPr="004A5646">
              <w:rPr>
                <w:rStyle w:val="ac"/>
                <w:noProof/>
              </w:rPr>
              <w:t>框架的发展</w:t>
            </w:r>
            <w:r>
              <w:rPr>
                <w:noProof/>
                <w:webHidden/>
              </w:rPr>
              <w:tab/>
            </w:r>
            <w:r>
              <w:rPr>
                <w:noProof/>
                <w:webHidden/>
              </w:rPr>
              <w:fldChar w:fldCharType="begin"/>
            </w:r>
            <w:r>
              <w:rPr>
                <w:noProof/>
                <w:webHidden/>
              </w:rPr>
              <w:instrText xml:space="preserve"> PAGEREF _Toc37628260 \h </w:instrText>
            </w:r>
            <w:r>
              <w:rPr>
                <w:noProof/>
                <w:webHidden/>
              </w:rPr>
            </w:r>
            <w:r>
              <w:rPr>
                <w:noProof/>
                <w:webHidden/>
              </w:rPr>
              <w:fldChar w:fldCharType="separate"/>
            </w:r>
            <w:r>
              <w:rPr>
                <w:noProof/>
                <w:webHidden/>
              </w:rPr>
              <w:t>9</w:t>
            </w:r>
            <w:r>
              <w:rPr>
                <w:noProof/>
                <w:webHidden/>
              </w:rPr>
              <w:fldChar w:fldCharType="end"/>
            </w:r>
          </w:hyperlink>
        </w:p>
        <w:p w14:paraId="088D2E0C" w14:textId="68CE3EF2" w:rsidR="007706F8" w:rsidRDefault="007706F8" w:rsidP="007706F8">
          <w:pPr>
            <w:pStyle w:val="TOC3"/>
            <w:tabs>
              <w:tab w:val="right" w:leader="dot" w:pos="8296"/>
            </w:tabs>
            <w:spacing w:line="240" w:lineRule="auto"/>
            <w:ind w:left="960" w:firstLine="480"/>
            <w:rPr>
              <w:rFonts w:eastAsiaTheme="minorEastAsia"/>
              <w:noProof/>
              <w:sz w:val="21"/>
            </w:rPr>
          </w:pPr>
          <w:hyperlink w:anchor="_Toc37628261" w:history="1">
            <w:r w:rsidRPr="004A5646">
              <w:rPr>
                <w:rStyle w:val="ac"/>
                <w:noProof/>
              </w:rPr>
              <w:t>2.1.2 SpringBoot</w:t>
            </w:r>
            <w:r w:rsidRPr="004A5646">
              <w:rPr>
                <w:rStyle w:val="ac"/>
                <w:noProof/>
              </w:rPr>
              <w:t>框架的功能特点</w:t>
            </w:r>
            <w:r>
              <w:rPr>
                <w:noProof/>
                <w:webHidden/>
              </w:rPr>
              <w:tab/>
            </w:r>
            <w:r>
              <w:rPr>
                <w:noProof/>
                <w:webHidden/>
              </w:rPr>
              <w:fldChar w:fldCharType="begin"/>
            </w:r>
            <w:r>
              <w:rPr>
                <w:noProof/>
                <w:webHidden/>
              </w:rPr>
              <w:instrText xml:space="preserve"> PAGEREF _Toc37628261 \h </w:instrText>
            </w:r>
            <w:r>
              <w:rPr>
                <w:noProof/>
                <w:webHidden/>
              </w:rPr>
            </w:r>
            <w:r>
              <w:rPr>
                <w:noProof/>
                <w:webHidden/>
              </w:rPr>
              <w:fldChar w:fldCharType="separate"/>
            </w:r>
            <w:r>
              <w:rPr>
                <w:noProof/>
                <w:webHidden/>
              </w:rPr>
              <w:t>10</w:t>
            </w:r>
            <w:r>
              <w:rPr>
                <w:noProof/>
                <w:webHidden/>
              </w:rPr>
              <w:fldChar w:fldCharType="end"/>
            </w:r>
          </w:hyperlink>
        </w:p>
        <w:p w14:paraId="2B2C2D98" w14:textId="58C0B3F5" w:rsidR="007706F8" w:rsidRDefault="007706F8" w:rsidP="007706F8">
          <w:pPr>
            <w:pStyle w:val="TOC3"/>
            <w:tabs>
              <w:tab w:val="right" w:leader="dot" w:pos="8296"/>
            </w:tabs>
            <w:spacing w:line="240" w:lineRule="auto"/>
            <w:ind w:left="960" w:firstLine="480"/>
            <w:rPr>
              <w:rFonts w:eastAsiaTheme="minorEastAsia"/>
              <w:noProof/>
              <w:sz w:val="21"/>
            </w:rPr>
          </w:pPr>
          <w:hyperlink w:anchor="_Toc37628262" w:history="1">
            <w:r w:rsidRPr="004A5646">
              <w:rPr>
                <w:rStyle w:val="ac"/>
                <w:noProof/>
              </w:rPr>
              <w:t>2.1.3 SpringBoot</w:t>
            </w:r>
            <w:r w:rsidRPr="004A5646">
              <w:rPr>
                <w:rStyle w:val="ac"/>
                <w:noProof/>
              </w:rPr>
              <w:t>的两个重要策略</w:t>
            </w:r>
            <w:r>
              <w:rPr>
                <w:noProof/>
                <w:webHidden/>
              </w:rPr>
              <w:tab/>
            </w:r>
            <w:r>
              <w:rPr>
                <w:noProof/>
                <w:webHidden/>
              </w:rPr>
              <w:fldChar w:fldCharType="begin"/>
            </w:r>
            <w:r>
              <w:rPr>
                <w:noProof/>
                <w:webHidden/>
              </w:rPr>
              <w:instrText xml:space="preserve"> PAGEREF _Toc37628262 \h </w:instrText>
            </w:r>
            <w:r>
              <w:rPr>
                <w:noProof/>
                <w:webHidden/>
              </w:rPr>
            </w:r>
            <w:r>
              <w:rPr>
                <w:noProof/>
                <w:webHidden/>
              </w:rPr>
              <w:fldChar w:fldCharType="separate"/>
            </w:r>
            <w:r>
              <w:rPr>
                <w:noProof/>
                <w:webHidden/>
              </w:rPr>
              <w:t>10</w:t>
            </w:r>
            <w:r>
              <w:rPr>
                <w:noProof/>
                <w:webHidden/>
              </w:rPr>
              <w:fldChar w:fldCharType="end"/>
            </w:r>
          </w:hyperlink>
        </w:p>
        <w:p w14:paraId="58DDF2A4" w14:textId="793A025C" w:rsidR="007706F8" w:rsidRDefault="007706F8" w:rsidP="007706F8">
          <w:pPr>
            <w:pStyle w:val="TOC2"/>
            <w:rPr>
              <w:rFonts w:eastAsiaTheme="minorEastAsia"/>
              <w:noProof/>
              <w:sz w:val="21"/>
            </w:rPr>
          </w:pPr>
          <w:hyperlink w:anchor="_Toc37628263" w:history="1">
            <w:r w:rsidRPr="004A5646">
              <w:rPr>
                <w:rStyle w:val="ac"/>
                <w:noProof/>
              </w:rPr>
              <w:t>2.2 Thymeleaf</w:t>
            </w:r>
            <w:r w:rsidRPr="004A5646">
              <w:rPr>
                <w:rStyle w:val="ac"/>
                <w:noProof/>
              </w:rPr>
              <w:t>模板引擎</w:t>
            </w:r>
            <w:r>
              <w:rPr>
                <w:noProof/>
                <w:webHidden/>
              </w:rPr>
              <w:tab/>
            </w:r>
            <w:r>
              <w:rPr>
                <w:noProof/>
                <w:webHidden/>
              </w:rPr>
              <w:fldChar w:fldCharType="begin"/>
            </w:r>
            <w:r>
              <w:rPr>
                <w:noProof/>
                <w:webHidden/>
              </w:rPr>
              <w:instrText xml:space="preserve"> PAGEREF _Toc37628263 \h </w:instrText>
            </w:r>
            <w:r>
              <w:rPr>
                <w:noProof/>
                <w:webHidden/>
              </w:rPr>
            </w:r>
            <w:r>
              <w:rPr>
                <w:noProof/>
                <w:webHidden/>
              </w:rPr>
              <w:fldChar w:fldCharType="separate"/>
            </w:r>
            <w:r>
              <w:rPr>
                <w:noProof/>
                <w:webHidden/>
              </w:rPr>
              <w:t>11</w:t>
            </w:r>
            <w:r>
              <w:rPr>
                <w:noProof/>
                <w:webHidden/>
              </w:rPr>
              <w:fldChar w:fldCharType="end"/>
            </w:r>
          </w:hyperlink>
        </w:p>
        <w:p w14:paraId="55B24FEC" w14:textId="2116B8D3" w:rsidR="007706F8" w:rsidRDefault="007706F8" w:rsidP="007706F8">
          <w:pPr>
            <w:pStyle w:val="TOC2"/>
            <w:rPr>
              <w:rFonts w:eastAsiaTheme="minorEastAsia"/>
              <w:noProof/>
              <w:sz w:val="21"/>
            </w:rPr>
          </w:pPr>
          <w:hyperlink w:anchor="_Toc37628264" w:history="1">
            <w:r w:rsidRPr="004A5646">
              <w:rPr>
                <w:rStyle w:val="ac"/>
                <w:noProof/>
              </w:rPr>
              <w:t>2.3 SSM</w:t>
            </w:r>
            <w:r w:rsidRPr="004A5646">
              <w:rPr>
                <w:rStyle w:val="ac"/>
                <w:noProof/>
              </w:rPr>
              <w:t>框架</w:t>
            </w:r>
            <w:r>
              <w:rPr>
                <w:noProof/>
                <w:webHidden/>
              </w:rPr>
              <w:tab/>
            </w:r>
            <w:r>
              <w:rPr>
                <w:noProof/>
                <w:webHidden/>
              </w:rPr>
              <w:fldChar w:fldCharType="begin"/>
            </w:r>
            <w:r>
              <w:rPr>
                <w:noProof/>
                <w:webHidden/>
              </w:rPr>
              <w:instrText xml:space="preserve"> PAGEREF _Toc37628264 \h </w:instrText>
            </w:r>
            <w:r>
              <w:rPr>
                <w:noProof/>
                <w:webHidden/>
              </w:rPr>
            </w:r>
            <w:r>
              <w:rPr>
                <w:noProof/>
                <w:webHidden/>
              </w:rPr>
              <w:fldChar w:fldCharType="separate"/>
            </w:r>
            <w:r>
              <w:rPr>
                <w:noProof/>
                <w:webHidden/>
              </w:rPr>
              <w:t>11</w:t>
            </w:r>
            <w:r>
              <w:rPr>
                <w:noProof/>
                <w:webHidden/>
              </w:rPr>
              <w:fldChar w:fldCharType="end"/>
            </w:r>
          </w:hyperlink>
        </w:p>
        <w:p w14:paraId="34B1027A" w14:textId="007A402F" w:rsidR="007706F8" w:rsidRDefault="007706F8" w:rsidP="007706F8">
          <w:pPr>
            <w:pStyle w:val="TOC2"/>
            <w:rPr>
              <w:rFonts w:eastAsiaTheme="minorEastAsia"/>
              <w:noProof/>
              <w:sz w:val="21"/>
            </w:rPr>
          </w:pPr>
          <w:hyperlink w:anchor="_Toc37628265" w:history="1">
            <w:r w:rsidRPr="004A5646">
              <w:rPr>
                <w:rStyle w:val="ac"/>
                <w:noProof/>
              </w:rPr>
              <w:t>2.4 SpringBoot</w:t>
            </w:r>
            <w:r w:rsidRPr="004A5646">
              <w:rPr>
                <w:rStyle w:val="ac"/>
                <w:noProof/>
              </w:rPr>
              <w:t>技术</w:t>
            </w:r>
            <w:r>
              <w:rPr>
                <w:noProof/>
                <w:webHidden/>
              </w:rPr>
              <w:tab/>
            </w:r>
            <w:r>
              <w:rPr>
                <w:noProof/>
                <w:webHidden/>
              </w:rPr>
              <w:fldChar w:fldCharType="begin"/>
            </w:r>
            <w:r>
              <w:rPr>
                <w:noProof/>
                <w:webHidden/>
              </w:rPr>
              <w:instrText xml:space="preserve"> PAGEREF _Toc37628265 \h </w:instrText>
            </w:r>
            <w:r>
              <w:rPr>
                <w:noProof/>
                <w:webHidden/>
              </w:rPr>
            </w:r>
            <w:r>
              <w:rPr>
                <w:noProof/>
                <w:webHidden/>
              </w:rPr>
              <w:fldChar w:fldCharType="separate"/>
            </w:r>
            <w:r>
              <w:rPr>
                <w:noProof/>
                <w:webHidden/>
              </w:rPr>
              <w:t>12</w:t>
            </w:r>
            <w:r>
              <w:rPr>
                <w:noProof/>
                <w:webHidden/>
              </w:rPr>
              <w:fldChar w:fldCharType="end"/>
            </w:r>
          </w:hyperlink>
        </w:p>
        <w:p w14:paraId="05B8D1D3" w14:textId="6B9CDBF0" w:rsidR="007706F8" w:rsidRDefault="007706F8" w:rsidP="007706F8">
          <w:pPr>
            <w:pStyle w:val="TOC2"/>
            <w:rPr>
              <w:rFonts w:eastAsiaTheme="minorEastAsia"/>
              <w:noProof/>
              <w:sz w:val="21"/>
            </w:rPr>
          </w:pPr>
          <w:hyperlink w:anchor="_Toc37628266" w:history="1">
            <w:r w:rsidRPr="004A5646">
              <w:rPr>
                <w:rStyle w:val="ac"/>
                <w:noProof/>
              </w:rPr>
              <w:t>2.5 MySQL</w:t>
            </w:r>
            <w:r w:rsidRPr="004A5646">
              <w:rPr>
                <w:rStyle w:val="ac"/>
                <w:noProof/>
              </w:rPr>
              <w:t>数据库</w:t>
            </w:r>
            <w:r>
              <w:rPr>
                <w:noProof/>
                <w:webHidden/>
              </w:rPr>
              <w:tab/>
            </w:r>
            <w:r>
              <w:rPr>
                <w:noProof/>
                <w:webHidden/>
              </w:rPr>
              <w:fldChar w:fldCharType="begin"/>
            </w:r>
            <w:r>
              <w:rPr>
                <w:noProof/>
                <w:webHidden/>
              </w:rPr>
              <w:instrText xml:space="preserve"> PAGEREF _Toc37628266 \h </w:instrText>
            </w:r>
            <w:r>
              <w:rPr>
                <w:noProof/>
                <w:webHidden/>
              </w:rPr>
            </w:r>
            <w:r>
              <w:rPr>
                <w:noProof/>
                <w:webHidden/>
              </w:rPr>
              <w:fldChar w:fldCharType="separate"/>
            </w:r>
            <w:r>
              <w:rPr>
                <w:noProof/>
                <w:webHidden/>
              </w:rPr>
              <w:t>12</w:t>
            </w:r>
            <w:r>
              <w:rPr>
                <w:noProof/>
                <w:webHidden/>
              </w:rPr>
              <w:fldChar w:fldCharType="end"/>
            </w:r>
          </w:hyperlink>
        </w:p>
        <w:p w14:paraId="1E56346A" w14:textId="642A3000" w:rsidR="007706F8" w:rsidRDefault="007706F8" w:rsidP="007706F8">
          <w:pPr>
            <w:pStyle w:val="TOC2"/>
            <w:rPr>
              <w:rFonts w:eastAsiaTheme="minorEastAsia"/>
              <w:noProof/>
              <w:sz w:val="21"/>
            </w:rPr>
          </w:pPr>
          <w:hyperlink w:anchor="_Toc37628267" w:history="1">
            <w:r w:rsidRPr="004A5646">
              <w:rPr>
                <w:rStyle w:val="ac"/>
                <w:noProof/>
              </w:rPr>
              <w:t>2.6 Redis</w:t>
            </w:r>
            <w:r w:rsidRPr="004A5646">
              <w:rPr>
                <w:rStyle w:val="ac"/>
                <w:noProof/>
              </w:rPr>
              <w:t>技术</w:t>
            </w:r>
            <w:r>
              <w:rPr>
                <w:noProof/>
                <w:webHidden/>
              </w:rPr>
              <w:tab/>
            </w:r>
            <w:r>
              <w:rPr>
                <w:noProof/>
                <w:webHidden/>
              </w:rPr>
              <w:fldChar w:fldCharType="begin"/>
            </w:r>
            <w:r>
              <w:rPr>
                <w:noProof/>
                <w:webHidden/>
              </w:rPr>
              <w:instrText xml:space="preserve"> PAGEREF _Toc37628267 \h </w:instrText>
            </w:r>
            <w:r>
              <w:rPr>
                <w:noProof/>
                <w:webHidden/>
              </w:rPr>
            </w:r>
            <w:r>
              <w:rPr>
                <w:noProof/>
                <w:webHidden/>
              </w:rPr>
              <w:fldChar w:fldCharType="separate"/>
            </w:r>
            <w:r>
              <w:rPr>
                <w:noProof/>
                <w:webHidden/>
              </w:rPr>
              <w:t>12</w:t>
            </w:r>
            <w:r>
              <w:rPr>
                <w:noProof/>
                <w:webHidden/>
              </w:rPr>
              <w:fldChar w:fldCharType="end"/>
            </w:r>
          </w:hyperlink>
        </w:p>
        <w:p w14:paraId="6C259927" w14:textId="2ECF9B1D" w:rsidR="007706F8" w:rsidRDefault="007706F8" w:rsidP="007706F8">
          <w:pPr>
            <w:pStyle w:val="TOC1"/>
            <w:spacing w:line="240" w:lineRule="auto"/>
            <w:ind w:firstLine="480"/>
            <w:rPr>
              <w:rFonts w:eastAsiaTheme="minorEastAsia"/>
              <w:noProof/>
              <w:sz w:val="21"/>
            </w:rPr>
          </w:pPr>
          <w:hyperlink w:anchor="_Toc37628268" w:history="1">
            <w:r w:rsidRPr="004A5646">
              <w:rPr>
                <w:rStyle w:val="ac"/>
                <w:noProof/>
              </w:rPr>
              <w:t>3.</w:t>
            </w:r>
            <w:r w:rsidRPr="004A5646">
              <w:rPr>
                <w:rStyle w:val="ac"/>
                <w:noProof/>
              </w:rPr>
              <w:t>系统需求分析与设计</w:t>
            </w:r>
            <w:r>
              <w:rPr>
                <w:noProof/>
                <w:webHidden/>
              </w:rPr>
              <w:tab/>
            </w:r>
            <w:r>
              <w:rPr>
                <w:noProof/>
                <w:webHidden/>
              </w:rPr>
              <w:fldChar w:fldCharType="begin"/>
            </w:r>
            <w:r>
              <w:rPr>
                <w:noProof/>
                <w:webHidden/>
              </w:rPr>
              <w:instrText xml:space="preserve"> PAGEREF _Toc37628268 \h </w:instrText>
            </w:r>
            <w:r>
              <w:rPr>
                <w:noProof/>
                <w:webHidden/>
              </w:rPr>
            </w:r>
            <w:r>
              <w:rPr>
                <w:noProof/>
                <w:webHidden/>
              </w:rPr>
              <w:fldChar w:fldCharType="separate"/>
            </w:r>
            <w:r>
              <w:rPr>
                <w:noProof/>
                <w:webHidden/>
              </w:rPr>
              <w:t>13</w:t>
            </w:r>
            <w:r>
              <w:rPr>
                <w:noProof/>
                <w:webHidden/>
              </w:rPr>
              <w:fldChar w:fldCharType="end"/>
            </w:r>
          </w:hyperlink>
        </w:p>
        <w:p w14:paraId="7971546A" w14:textId="53EB3CF6" w:rsidR="007706F8" w:rsidRDefault="007706F8" w:rsidP="007706F8">
          <w:pPr>
            <w:pStyle w:val="TOC2"/>
            <w:rPr>
              <w:rFonts w:eastAsiaTheme="minorEastAsia"/>
              <w:noProof/>
              <w:sz w:val="21"/>
            </w:rPr>
          </w:pPr>
          <w:hyperlink w:anchor="_Toc37628269" w:history="1">
            <w:r w:rsidRPr="004A5646">
              <w:rPr>
                <w:rStyle w:val="ac"/>
                <w:rFonts w:ascii="宋体" w:hAnsi="宋体"/>
                <w:noProof/>
              </w:rPr>
              <w:t>3.1 网站架构及需求</w:t>
            </w:r>
            <w:r>
              <w:rPr>
                <w:noProof/>
                <w:webHidden/>
              </w:rPr>
              <w:tab/>
            </w:r>
            <w:r>
              <w:rPr>
                <w:noProof/>
                <w:webHidden/>
              </w:rPr>
              <w:fldChar w:fldCharType="begin"/>
            </w:r>
            <w:r>
              <w:rPr>
                <w:noProof/>
                <w:webHidden/>
              </w:rPr>
              <w:instrText xml:space="preserve"> PAGEREF _Toc37628269 \h </w:instrText>
            </w:r>
            <w:r>
              <w:rPr>
                <w:noProof/>
                <w:webHidden/>
              </w:rPr>
            </w:r>
            <w:r>
              <w:rPr>
                <w:noProof/>
                <w:webHidden/>
              </w:rPr>
              <w:fldChar w:fldCharType="separate"/>
            </w:r>
            <w:r>
              <w:rPr>
                <w:noProof/>
                <w:webHidden/>
              </w:rPr>
              <w:t>13</w:t>
            </w:r>
            <w:r>
              <w:rPr>
                <w:noProof/>
                <w:webHidden/>
              </w:rPr>
              <w:fldChar w:fldCharType="end"/>
            </w:r>
          </w:hyperlink>
        </w:p>
        <w:p w14:paraId="0BC07267" w14:textId="1B6BEF0F" w:rsidR="007706F8" w:rsidRDefault="007706F8" w:rsidP="007706F8">
          <w:pPr>
            <w:pStyle w:val="TOC3"/>
            <w:tabs>
              <w:tab w:val="right" w:leader="dot" w:pos="8296"/>
            </w:tabs>
            <w:spacing w:line="240" w:lineRule="auto"/>
            <w:ind w:left="960" w:firstLine="480"/>
            <w:rPr>
              <w:rFonts w:eastAsiaTheme="minorEastAsia"/>
              <w:noProof/>
              <w:sz w:val="21"/>
            </w:rPr>
          </w:pPr>
          <w:hyperlink w:anchor="_Toc37628270" w:history="1">
            <w:r w:rsidRPr="004A5646">
              <w:rPr>
                <w:rStyle w:val="ac"/>
                <w:noProof/>
              </w:rPr>
              <w:t>3.1.1</w:t>
            </w:r>
            <w:r w:rsidRPr="004A5646">
              <w:rPr>
                <w:rStyle w:val="ac"/>
                <w:noProof/>
              </w:rPr>
              <w:t>平台架构</w:t>
            </w:r>
            <w:r>
              <w:rPr>
                <w:noProof/>
                <w:webHidden/>
              </w:rPr>
              <w:tab/>
            </w:r>
            <w:r>
              <w:rPr>
                <w:noProof/>
                <w:webHidden/>
              </w:rPr>
              <w:fldChar w:fldCharType="begin"/>
            </w:r>
            <w:r>
              <w:rPr>
                <w:noProof/>
                <w:webHidden/>
              </w:rPr>
              <w:instrText xml:space="preserve"> PAGEREF _Toc37628270 \h </w:instrText>
            </w:r>
            <w:r>
              <w:rPr>
                <w:noProof/>
                <w:webHidden/>
              </w:rPr>
            </w:r>
            <w:r>
              <w:rPr>
                <w:noProof/>
                <w:webHidden/>
              </w:rPr>
              <w:fldChar w:fldCharType="separate"/>
            </w:r>
            <w:r>
              <w:rPr>
                <w:noProof/>
                <w:webHidden/>
              </w:rPr>
              <w:t>13</w:t>
            </w:r>
            <w:r>
              <w:rPr>
                <w:noProof/>
                <w:webHidden/>
              </w:rPr>
              <w:fldChar w:fldCharType="end"/>
            </w:r>
          </w:hyperlink>
        </w:p>
        <w:p w14:paraId="70F191B0" w14:textId="3B02CEC4" w:rsidR="007706F8" w:rsidRDefault="007706F8" w:rsidP="007706F8">
          <w:pPr>
            <w:pStyle w:val="TOC3"/>
            <w:tabs>
              <w:tab w:val="right" w:leader="dot" w:pos="8296"/>
            </w:tabs>
            <w:spacing w:line="240" w:lineRule="auto"/>
            <w:ind w:left="960" w:firstLine="480"/>
            <w:rPr>
              <w:rFonts w:eastAsiaTheme="minorEastAsia"/>
              <w:noProof/>
              <w:sz w:val="21"/>
            </w:rPr>
          </w:pPr>
          <w:hyperlink w:anchor="_Toc37628271" w:history="1">
            <w:r w:rsidRPr="004A5646">
              <w:rPr>
                <w:rStyle w:val="ac"/>
                <w:noProof/>
              </w:rPr>
              <w:t xml:space="preserve">3.1.2 </w:t>
            </w:r>
            <w:r w:rsidRPr="004A5646">
              <w:rPr>
                <w:rStyle w:val="ac"/>
                <w:noProof/>
              </w:rPr>
              <w:t>网站需求分析</w:t>
            </w:r>
            <w:r>
              <w:rPr>
                <w:noProof/>
                <w:webHidden/>
              </w:rPr>
              <w:tab/>
            </w:r>
            <w:r>
              <w:rPr>
                <w:noProof/>
                <w:webHidden/>
              </w:rPr>
              <w:fldChar w:fldCharType="begin"/>
            </w:r>
            <w:r>
              <w:rPr>
                <w:noProof/>
                <w:webHidden/>
              </w:rPr>
              <w:instrText xml:space="preserve"> PAGEREF _Toc37628271 \h </w:instrText>
            </w:r>
            <w:r>
              <w:rPr>
                <w:noProof/>
                <w:webHidden/>
              </w:rPr>
            </w:r>
            <w:r>
              <w:rPr>
                <w:noProof/>
                <w:webHidden/>
              </w:rPr>
              <w:fldChar w:fldCharType="separate"/>
            </w:r>
            <w:r>
              <w:rPr>
                <w:noProof/>
                <w:webHidden/>
              </w:rPr>
              <w:t>14</w:t>
            </w:r>
            <w:r>
              <w:rPr>
                <w:noProof/>
                <w:webHidden/>
              </w:rPr>
              <w:fldChar w:fldCharType="end"/>
            </w:r>
          </w:hyperlink>
        </w:p>
        <w:p w14:paraId="7E6EF695" w14:textId="05DA60AA" w:rsidR="007706F8" w:rsidRDefault="007706F8" w:rsidP="007706F8">
          <w:pPr>
            <w:pStyle w:val="TOC2"/>
            <w:rPr>
              <w:rFonts w:eastAsiaTheme="minorEastAsia"/>
              <w:noProof/>
              <w:sz w:val="21"/>
            </w:rPr>
          </w:pPr>
          <w:hyperlink w:anchor="_Toc37628272" w:history="1">
            <w:r w:rsidRPr="004A5646">
              <w:rPr>
                <w:rStyle w:val="ac"/>
                <w:noProof/>
              </w:rPr>
              <w:t xml:space="preserve">3.2 </w:t>
            </w:r>
            <w:r w:rsidRPr="004A5646">
              <w:rPr>
                <w:rStyle w:val="ac"/>
                <w:noProof/>
              </w:rPr>
              <w:t>资源系统功能设计</w:t>
            </w:r>
            <w:r>
              <w:rPr>
                <w:noProof/>
                <w:webHidden/>
              </w:rPr>
              <w:tab/>
            </w:r>
            <w:r>
              <w:rPr>
                <w:noProof/>
                <w:webHidden/>
              </w:rPr>
              <w:fldChar w:fldCharType="begin"/>
            </w:r>
            <w:r>
              <w:rPr>
                <w:noProof/>
                <w:webHidden/>
              </w:rPr>
              <w:instrText xml:space="preserve"> PAGEREF _Toc37628272 \h </w:instrText>
            </w:r>
            <w:r>
              <w:rPr>
                <w:noProof/>
                <w:webHidden/>
              </w:rPr>
            </w:r>
            <w:r>
              <w:rPr>
                <w:noProof/>
                <w:webHidden/>
              </w:rPr>
              <w:fldChar w:fldCharType="separate"/>
            </w:r>
            <w:r>
              <w:rPr>
                <w:noProof/>
                <w:webHidden/>
              </w:rPr>
              <w:t>16</w:t>
            </w:r>
            <w:r>
              <w:rPr>
                <w:noProof/>
                <w:webHidden/>
              </w:rPr>
              <w:fldChar w:fldCharType="end"/>
            </w:r>
          </w:hyperlink>
        </w:p>
        <w:p w14:paraId="01F6B6D5" w14:textId="4944C30C" w:rsidR="007706F8" w:rsidRDefault="007706F8" w:rsidP="007706F8">
          <w:pPr>
            <w:pStyle w:val="TOC3"/>
            <w:tabs>
              <w:tab w:val="right" w:leader="dot" w:pos="8296"/>
            </w:tabs>
            <w:spacing w:line="240" w:lineRule="auto"/>
            <w:ind w:left="960" w:firstLine="480"/>
            <w:rPr>
              <w:rFonts w:eastAsiaTheme="minorEastAsia"/>
              <w:noProof/>
              <w:sz w:val="21"/>
            </w:rPr>
          </w:pPr>
          <w:hyperlink w:anchor="_Toc37628273" w:history="1">
            <w:r w:rsidRPr="004A5646">
              <w:rPr>
                <w:rStyle w:val="ac"/>
                <w:noProof/>
              </w:rPr>
              <w:t xml:space="preserve">3.2.1 </w:t>
            </w:r>
            <w:r w:rsidRPr="004A5646">
              <w:rPr>
                <w:rStyle w:val="ac"/>
                <w:noProof/>
              </w:rPr>
              <w:t>用户信息模块</w:t>
            </w:r>
            <w:r>
              <w:rPr>
                <w:noProof/>
                <w:webHidden/>
              </w:rPr>
              <w:tab/>
            </w:r>
            <w:r>
              <w:rPr>
                <w:noProof/>
                <w:webHidden/>
              </w:rPr>
              <w:fldChar w:fldCharType="begin"/>
            </w:r>
            <w:r>
              <w:rPr>
                <w:noProof/>
                <w:webHidden/>
              </w:rPr>
              <w:instrText xml:space="preserve"> PAGEREF _Toc37628273 \h </w:instrText>
            </w:r>
            <w:r>
              <w:rPr>
                <w:noProof/>
                <w:webHidden/>
              </w:rPr>
            </w:r>
            <w:r>
              <w:rPr>
                <w:noProof/>
                <w:webHidden/>
              </w:rPr>
              <w:fldChar w:fldCharType="separate"/>
            </w:r>
            <w:r>
              <w:rPr>
                <w:noProof/>
                <w:webHidden/>
              </w:rPr>
              <w:t>17</w:t>
            </w:r>
            <w:r>
              <w:rPr>
                <w:noProof/>
                <w:webHidden/>
              </w:rPr>
              <w:fldChar w:fldCharType="end"/>
            </w:r>
          </w:hyperlink>
        </w:p>
        <w:p w14:paraId="70D0B0DD" w14:textId="496B232A" w:rsidR="007706F8" w:rsidRDefault="007706F8" w:rsidP="007706F8">
          <w:pPr>
            <w:pStyle w:val="TOC3"/>
            <w:tabs>
              <w:tab w:val="right" w:leader="dot" w:pos="8296"/>
            </w:tabs>
            <w:spacing w:line="240" w:lineRule="auto"/>
            <w:ind w:left="960" w:firstLine="480"/>
            <w:rPr>
              <w:rFonts w:eastAsiaTheme="minorEastAsia"/>
              <w:noProof/>
              <w:sz w:val="21"/>
            </w:rPr>
          </w:pPr>
          <w:hyperlink w:anchor="_Toc37628274" w:history="1">
            <w:r w:rsidRPr="004A5646">
              <w:rPr>
                <w:rStyle w:val="ac"/>
                <w:noProof/>
              </w:rPr>
              <w:t xml:space="preserve">3.2.2 </w:t>
            </w:r>
            <w:r w:rsidRPr="004A5646">
              <w:rPr>
                <w:rStyle w:val="ac"/>
                <w:noProof/>
              </w:rPr>
              <w:t>数字音乐信息</w:t>
            </w:r>
            <w:r>
              <w:rPr>
                <w:noProof/>
                <w:webHidden/>
              </w:rPr>
              <w:tab/>
            </w:r>
            <w:r>
              <w:rPr>
                <w:noProof/>
                <w:webHidden/>
              </w:rPr>
              <w:fldChar w:fldCharType="begin"/>
            </w:r>
            <w:r>
              <w:rPr>
                <w:noProof/>
                <w:webHidden/>
              </w:rPr>
              <w:instrText xml:space="preserve"> PAGEREF _Toc37628274 \h </w:instrText>
            </w:r>
            <w:r>
              <w:rPr>
                <w:noProof/>
                <w:webHidden/>
              </w:rPr>
            </w:r>
            <w:r>
              <w:rPr>
                <w:noProof/>
                <w:webHidden/>
              </w:rPr>
              <w:fldChar w:fldCharType="separate"/>
            </w:r>
            <w:r>
              <w:rPr>
                <w:noProof/>
                <w:webHidden/>
              </w:rPr>
              <w:t>19</w:t>
            </w:r>
            <w:r>
              <w:rPr>
                <w:noProof/>
                <w:webHidden/>
              </w:rPr>
              <w:fldChar w:fldCharType="end"/>
            </w:r>
          </w:hyperlink>
        </w:p>
        <w:p w14:paraId="111E03EE" w14:textId="54938BFD" w:rsidR="007706F8" w:rsidRDefault="007706F8" w:rsidP="007706F8">
          <w:pPr>
            <w:pStyle w:val="TOC2"/>
            <w:rPr>
              <w:rFonts w:eastAsiaTheme="minorEastAsia"/>
              <w:noProof/>
              <w:sz w:val="21"/>
            </w:rPr>
          </w:pPr>
          <w:hyperlink w:anchor="_Toc37628275" w:history="1">
            <w:r w:rsidRPr="004A5646">
              <w:rPr>
                <w:rStyle w:val="ac"/>
                <w:noProof/>
              </w:rPr>
              <w:t xml:space="preserve">3.3 </w:t>
            </w:r>
            <w:r w:rsidRPr="004A5646">
              <w:rPr>
                <w:rStyle w:val="ac"/>
                <w:noProof/>
              </w:rPr>
              <w:t>资源管理系统数据库设计</w:t>
            </w:r>
            <w:r>
              <w:rPr>
                <w:noProof/>
                <w:webHidden/>
              </w:rPr>
              <w:tab/>
            </w:r>
            <w:r>
              <w:rPr>
                <w:noProof/>
                <w:webHidden/>
              </w:rPr>
              <w:fldChar w:fldCharType="begin"/>
            </w:r>
            <w:r>
              <w:rPr>
                <w:noProof/>
                <w:webHidden/>
              </w:rPr>
              <w:instrText xml:space="preserve"> PAGEREF _Toc37628275 \h </w:instrText>
            </w:r>
            <w:r>
              <w:rPr>
                <w:noProof/>
                <w:webHidden/>
              </w:rPr>
            </w:r>
            <w:r>
              <w:rPr>
                <w:noProof/>
                <w:webHidden/>
              </w:rPr>
              <w:fldChar w:fldCharType="separate"/>
            </w:r>
            <w:r>
              <w:rPr>
                <w:noProof/>
                <w:webHidden/>
              </w:rPr>
              <w:t>20</w:t>
            </w:r>
            <w:r>
              <w:rPr>
                <w:noProof/>
                <w:webHidden/>
              </w:rPr>
              <w:fldChar w:fldCharType="end"/>
            </w:r>
          </w:hyperlink>
        </w:p>
        <w:p w14:paraId="62E31540" w14:textId="3C77B65A" w:rsidR="00567406" w:rsidRDefault="00567406">
          <w:pPr>
            <w:ind w:firstLine="482"/>
          </w:pPr>
          <w:r>
            <w:rPr>
              <w:b/>
              <w:bCs/>
              <w:lang w:val="zh-CN"/>
            </w:rPr>
            <w:fldChar w:fldCharType="end"/>
          </w:r>
        </w:p>
      </w:sdtContent>
    </w:sdt>
    <w:p w14:paraId="0805BA73" w14:textId="77777777" w:rsidR="00567406" w:rsidRDefault="00567406">
      <w:pPr>
        <w:widowControl/>
        <w:spacing w:line="240" w:lineRule="auto"/>
        <w:ind w:firstLineChars="0" w:firstLine="0"/>
        <w:jc w:val="left"/>
        <w:rPr>
          <w:rFonts w:ascii="宋体" w:hAnsi="宋体"/>
          <w:b/>
          <w:bCs/>
          <w:kern w:val="44"/>
          <w:sz w:val="44"/>
          <w:szCs w:val="44"/>
        </w:rPr>
      </w:pPr>
      <w:r>
        <w:rPr>
          <w:rFonts w:ascii="宋体" w:hAnsi="宋体"/>
        </w:rPr>
        <w:br w:type="page"/>
      </w:r>
    </w:p>
    <w:p w14:paraId="00ED2CD0" w14:textId="4E9367E6" w:rsidR="00123EFC" w:rsidRPr="00423F5F" w:rsidRDefault="004B783F" w:rsidP="004B783F">
      <w:pPr>
        <w:pStyle w:val="1"/>
        <w:ind w:firstLine="883"/>
        <w:jc w:val="center"/>
        <w:rPr>
          <w:rFonts w:ascii="宋体" w:hAnsi="宋体"/>
        </w:rPr>
      </w:pPr>
      <w:bookmarkStart w:id="1" w:name="_Toc37628250"/>
      <w:r w:rsidRPr="00423F5F">
        <w:rPr>
          <w:rFonts w:ascii="宋体" w:hAnsi="宋体" w:hint="eastAsia"/>
        </w:rPr>
        <w:lastRenderedPageBreak/>
        <w:t>1</w:t>
      </w:r>
      <w:r w:rsidRPr="00423F5F">
        <w:rPr>
          <w:rFonts w:ascii="宋体" w:hAnsi="宋体"/>
        </w:rPr>
        <w:t>.</w:t>
      </w:r>
      <w:r w:rsidR="000A2B0C" w:rsidRPr="00423F5F">
        <w:rPr>
          <w:rFonts w:ascii="宋体" w:hAnsi="宋体" w:hint="eastAsia"/>
        </w:rPr>
        <w:t>国内外研究现状</w:t>
      </w:r>
      <w:bookmarkEnd w:id="1"/>
    </w:p>
    <w:p w14:paraId="74DDB1E6" w14:textId="77FEB984" w:rsidR="004B783F" w:rsidRPr="00423F5F" w:rsidRDefault="004B783F" w:rsidP="004B783F">
      <w:pPr>
        <w:ind w:firstLine="480"/>
        <w:rPr>
          <w:rFonts w:ascii="宋体" w:hAnsi="宋体"/>
        </w:rPr>
      </w:pPr>
    </w:p>
    <w:p w14:paraId="021FEBA0" w14:textId="6570DFA4" w:rsidR="004B783F" w:rsidRPr="00423F5F" w:rsidRDefault="004B783F" w:rsidP="004B783F">
      <w:pPr>
        <w:pStyle w:val="2"/>
        <w:ind w:firstLine="643"/>
        <w:rPr>
          <w:rFonts w:ascii="宋体" w:eastAsia="宋体" w:hAnsi="宋体"/>
        </w:rPr>
      </w:pPr>
      <w:bookmarkStart w:id="2" w:name="_Toc37628251"/>
      <w:r w:rsidRPr="00423F5F">
        <w:rPr>
          <w:rFonts w:ascii="宋体" w:eastAsia="宋体" w:hAnsi="宋体" w:hint="eastAsia"/>
        </w:rPr>
        <w:t>1</w:t>
      </w:r>
      <w:r w:rsidRPr="00423F5F">
        <w:rPr>
          <w:rFonts w:ascii="宋体" w:eastAsia="宋体" w:hAnsi="宋体"/>
        </w:rPr>
        <w:t>.1</w:t>
      </w:r>
      <w:r w:rsidRPr="00423F5F">
        <w:rPr>
          <w:rFonts w:ascii="宋体" w:eastAsia="宋体" w:hAnsi="宋体" w:hint="eastAsia"/>
        </w:rPr>
        <w:t>国内外研究现状</w:t>
      </w:r>
      <w:bookmarkEnd w:id="2"/>
    </w:p>
    <w:p w14:paraId="4F4B24B0" w14:textId="140FE861" w:rsidR="00966EA0" w:rsidRDefault="00966EA0" w:rsidP="00651361">
      <w:pPr>
        <w:pStyle w:val="3"/>
        <w:ind w:firstLine="560"/>
      </w:pPr>
      <w:bookmarkStart w:id="3" w:name="_Toc37628252"/>
      <w:r>
        <w:rPr>
          <w:rFonts w:hint="eastAsia"/>
        </w:rPr>
        <w:t>1</w:t>
      </w:r>
      <w:r>
        <w:t>.1.</w:t>
      </w:r>
      <w:r w:rsidR="00287576">
        <w:t>1</w:t>
      </w:r>
      <w:r>
        <w:rPr>
          <w:rFonts w:hint="eastAsia"/>
        </w:rPr>
        <w:t>国外</w:t>
      </w:r>
      <w:r w:rsidR="003C2428">
        <w:rPr>
          <w:rFonts w:hint="eastAsia"/>
        </w:rPr>
        <w:t>研究现状</w:t>
      </w:r>
      <w:bookmarkEnd w:id="3"/>
    </w:p>
    <w:p w14:paraId="3B34B0BA" w14:textId="55037D71" w:rsidR="00965FB4" w:rsidRDefault="00965FB4" w:rsidP="004B783F">
      <w:pPr>
        <w:ind w:firstLineChars="0" w:firstLine="420"/>
        <w:rPr>
          <w:rFonts w:ascii="宋体" w:hAnsi="宋体"/>
          <w:szCs w:val="24"/>
          <w:lang w:val="x-none"/>
        </w:rPr>
      </w:pPr>
      <w:r>
        <w:rPr>
          <w:rFonts w:ascii="宋体" w:hAnsi="宋体" w:hint="eastAsia"/>
          <w:szCs w:val="24"/>
          <w:lang w:val="x-none"/>
        </w:rPr>
        <w:t>国外互联网起步早于国内，且网络技术发达，数字音乐平台也是种类繁多。较为优秀的</w:t>
      </w:r>
      <w:r w:rsidRPr="00423F5F">
        <w:rPr>
          <w:rFonts w:ascii="宋体" w:hAnsi="宋体" w:hint="eastAsia"/>
          <w:szCs w:val="24"/>
          <w:lang w:val="x-none"/>
        </w:rPr>
        <w:t>国外数字音乐平台有</w:t>
      </w:r>
      <w:r w:rsidRPr="00423F5F">
        <w:rPr>
          <w:rFonts w:ascii="宋体" w:hAnsi="宋体"/>
          <w:szCs w:val="24"/>
          <w:lang w:val="x-none"/>
        </w:rPr>
        <w:t>MySpace Music</w:t>
      </w:r>
      <w:r w:rsidRPr="00423F5F">
        <w:rPr>
          <w:rFonts w:ascii="宋体" w:hAnsi="宋体" w:hint="eastAsia"/>
          <w:szCs w:val="24"/>
          <w:lang w:val="x-none"/>
        </w:rPr>
        <w:t>，</w:t>
      </w:r>
      <w:r w:rsidRPr="00423F5F">
        <w:rPr>
          <w:rFonts w:ascii="宋体" w:hAnsi="宋体"/>
          <w:szCs w:val="24"/>
          <w:lang w:val="x-none"/>
        </w:rPr>
        <w:t>Last.fm</w:t>
      </w:r>
      <w:r w:rsidRPr="00423F5F">
        <w:rPr>
          <w:rFonts w:ascii="宋体" w:hAnsi="宋体" w:hint="eastAsia"/>
          <w:szCs w:val="24"/>
          <w:lang w:val="x-none"/>
        </w:rPr>
        <w:t>，</w:t>
      </w:r>
      <w:r w:rsidRPr="00423F5F">
        <w:rPr>
          <w:rFonts w:ascii="宋体" w:hAnsi="宋体"/>
          <w:szCs w:val="24"/>
          <w:lang w:val="x-none"/>
        </w:rPr>
        <w:t>TuneIn</w:t>
      </w:r>
      <w:r w:rsidRPr="00423F5F">
        <w:rPr>
          <w:rFonts w:ascii="宋体" w:hAnsi="宋体" w:hint="eastAsia"/>
          <w:szCs w:val="24"/>
          <w:lang w:val="x-none"/>
        </w:rPr>
        <w:t>，</w:t>
      </w:r>
      <w:r w:rsidRPr="00423F5F">
        <w:rPr>
          <w:rFonts w:ascii="宋体" w:hAnsi="宋体"/>
          <w:szCs w:val="24"/>
          <w:lang w:val="x-none"/>
        </w:rPr>
        <w:t>Spotify</w:t>
      </w:r>
      <w:r w:rsidRPr="00423F5F">
        <w:rPr>
          <w:rFonts w:ascii="宋体" w:hAnsi="宋体" w:hint="eastAsia"/>
          <w:szCs w:val="24"/>
          <w:lang w:val="x-none"/>
        </w:rPr>
        <w:t>等</w:t>
      </w:r>
      <w:r>
        <w:rPr>
          <w:rFonts w:ascii="宋体" w:hAnsi="宋体" w:hint="eastAsia"/>
          <w:szCs w:val="24"/>
          <w:lang w:val="x-none"/>
        </w:rPr>
        <w:t>等</w:t>
      </w:r>
      <w:r w:rsidR="00C25698">
        <w:rPr>
          <w:rFonts w:ascii="宋体" w:hAnsi="宋体" w:hint="eastAsia"/>
          <w:szCs w:val="24"/>
          <w:lang w:val="x-none"/>
        </w:rPr>
        <w:t>。</w:t>
      </w:r>
    </w:p>
    <w:p w14:paraId="2AF346FF" w14:textId="344E56FF" w:rsidR="003C2428" w:rsidRDefault="00C25698" w:rsidP="004B783F">
      <w:pPr>
        <w:ind w:firstLineChars="0" w:firstLine="420"/>
        <w:rPr>
          <w:rFonts w:ascii="宋体" w:hAnsi="宋体"/>
          <w:szCs w:val="24"/>
          <w:lang w:val="x-none"/>
        </w:rPr>
      </w:pPr>
      <w:r>
        <w:rPr>
          <w:rFonts w:ascii="宋体" w:hAnsi="宋体" w:hint="eastAsia"/>
          <w:szCs w:val="24"/>
          <w:lang w:val="x-none"/>
        </w:rPr>
        <w:t>Spotify数字音乐平台</w:t>
      </w:r>
      <w:r w:rsidR="003C2428">
        <w:rPr>
          <w:rFonts w:ascii="宋体" w:hAnsi="宋体" w:hint="eastAsia"/>
          <w:szCs w:val="24"/>
          <w:lang w:val="x-none"/>
        </w:rPr>
        <w:t>在众多的数字音乐平台里</w:t>
      </w:r>
      <w:r w:rsidR="00E35C67">
        <w:rPr>
          <w:rFonts w:ascii="宋体" w:hAnsi="宋体" w:hint="eastAsia"/>
          <w:szCs w:val="24"/>
          <w:lang w:val="x-none"/>
        </w:rPr>
        <w:t>我们以</w:t>
      </w:r>
      <w:r w:rsidR="003C2428">
        <w:rPr>
          <w:rFonts w:ascii="宋体" w:hAnsi="宋体" w:hint="eastAsia"/>
          <w:szCs w:val="24"/>
          <w:lang w:val="x-none"/>
        </w:rPr>
        <w:t>Spotify</w:t>
      </w:r>
      <w:r w:rsidR="00E35C67">
        <w:rPr>
          <w:rFonts w:ascii="宋体" w:hAnsi="宋体" w:hint="eastAsia"/>
          <w:szCs w:val="24"/>
          <w:lang w:val="x-none"/>
        </w:rPr>
        <w:t>为例介绍他的</w:t>
      </w:r>
      <w:r w:rsidR="00432BE0">
        <w:rPr>
          <w:rFonts w:ascii="宋体" w:hAnsi="宋体" w:hint="eastAsia"/>
          <w:szCs w:val="24"/>
          <w:lang w:val="x-none"/>
        </w:rPr>
        <w:t>运营</w:t>
      </w:r>
      <w:r w:rsidR="00E35C67">
        <w:rPr>
          <w:rFonts w:ascii="宋体" w:hAnsi="宋体" w:hint="eastAsia"/>
          <w:szCs w:val="24"/>
          <w:lang w:val="x-none"/>
        </w:rPr>
        <w:t>模式；</w:t>
      </w:r>
    </w:p>
    <w:p w14:paraId="74081CBD" w14:textId="530F87CA" w:rsidR="00287576" w:rsidRDefault="00E35C67" w:rsidP="004B783F">
      <w:pPr>
        <w:ind w:firstLineChars="0" w:firstLine="420"/>
        <w:rPr>
          <w:rFonts w:ascii="宋体" w:hAnsi="宋体"/>
          <w:szCs w:val="24"/>
          <w:lang w:val="x-none"/>
        </w:rPr>
      </w:pPr>
      <w:r>
        <w:rPr>
          <w:rFonts w:ascii="宋体" w:hAnsi="宋体" w:hint="eastAsia"/>
          <w:szCs w:val="24"/>
          <w:lang w:val="x-none"/>
        </w:rPr>
        <w:t>Spotify</w:t>
      </w:r>
      <w:r w:rsidR="00432BE0">
        <w:rPr>
          <w:rFonts w:ascii="宋体" w:hAnsi="宋体" w:hint="eastAsia"/>
          <w:szCs w:val="24"/>
          <w:lang w:val="x-none"/>
        </w:rPr>
        <w:t>（</w:t>
      </w:r>
      <w:r w:rsidR="00432BE0" w:rsidRPr="00432BE0">
        <w:rPr>
          <w:rFonts w:ascii="宋体" w:hAnsi="宋体" w:hint="eastAsia"/>
          <w:szCs w:val="24"/>
          <w:lang w:val="x-none"/>
        </w:rPr>
        <w:t>声田</w:t>
      </w:r>
      <w:r w:rsidR="00432BE0">
        <w:rPr>
          <w:rFonts w:ascii="宋体" w:hAnsi="宋体" w:hint="eastAsia"/>
          <w:szCs w:val="24"/>
          <w:lang w:val="x-none"/>
        </w:rPr>
        <w:t>）</w:t>
      </w:r>
      <w:r>
        <w:rPr>
          <w:rFonts w:ascii="宋体" w:hAnsi="宋体" w:hint="eastAsia"/>
          <w:szCs w:val="24"/>
          <w:lang w:val="x-none"/>
        </w:rPr>
        <w:t>是全球最大的正版音乐付费服务平台</w:t>
      </w:r>
      <w:r w:rsidR="00432BE0">
        <w:rPr>
          <w:rFonts w:ascii="宋体" w:hAnsi="宋体" w:hint="eastAsia"/>
          <w:szCs w:val="24"/>
          <w:lang w:val="x-none"/>
        </w:rPr>
        <w:t>，于</w:t>
      </w:r>
      <w:r w:rsidR="00432BE0" w:rsidRPr="00432BE0">
        <w:rPr>
          <w:rFonts w:ascii="宋体" w:hAnsi="宋体"/>
          <w:szCs w:val="24"/>
          <w:lang w:val="x-none"/>
        </w:rPr>
        <w:t>2008年10月在瑞典首都斯德哥尔摩正式上线</w:t>
      </w:r>
      <w:r>
        <w:rPr>
          <w:rFonts w:ascii="宋体" w:hAnsi="宋体" w:hint="eastAsia"/>
          <w:szCs w:val="24"/>
          <w:lang w:val="x-none"/>
        </w:rPr>
        <w:t>，它运营的服务模式主要分为两种免费服务和收费服务，免费用户在使用时会被插播广告而收费用户则没有广告，收费用户还会享受更好的音乐品质，在移动设备上使用时可以享受WEB</w:t>
      </w:r>
      <w:proofErr w:type="gramStart"/>
      <w:r>
        <w:rPr>
          <w:rFonts w:ascii="宋体" w:hAnsi="宋体" w:hint="eastAsia"/>
          <w:szCs w:val="24"/>
          <w:lang w:val="x-none"/>
        </w:rPr>
        <w:t>端所有</w:t>
      </w:r>
      <w:proofErr w:type="gramEnd"/>
      <w:r>
        <w:rPr>
          <w:rFonts w:ascii="宋体" w:hAnsi="宋体" w:hint="eastAsia"/>
          <w:szCs w:val="24"/>
          <w:lang w:val="x-none"/>
        </w:rPr>
        <w:t>的功能。Spotify主要的收入来源是广告商的高额广告费用和收费会员的会员订阅费用</w:t>
      </w:r>
      <w:r w:rsidR="00622D99">
        <w:rPr>
          <w:rFonts w:ascii="宋体" w:hAnsi="宋体" w:hint="eastAsia"/>
          <w:szCs w:val="24"/>
          <w:lang w:val="x-none"/>
        </w:rPr>
        <w:t>。</w:t>
      </w:r>
    </w:p>
    <w:p w14:paraId="2EF8A851" w14:textId="28166DAA" w:rsidR="00E56A58" w:rsidRDefault="00622D99" w:rsidP="004B783F">
      <w:pPr>
        <w:ind w:firstLineChars="0" w:firstLine="420"/>
        <w:rPr>
          <w:rFonts w:ascii="宋体" w:hAnsi="宋体"/>
          <w:szCs w:val="24"/>
          <w:lang w:val="x-none"/>
        </w:rPr>
      </w:pPr>
      <w:r>
        <w:rPr>
          <w:rFonts w:ascii="宋体" w:hAnsi="宋体" w:hint="eastAsia"/>
          <w:szCs w:val="24"/>
          <w:lang w:val="x-none"/>
        </w:rPr>
        <w:t>Spotify对Spotify的用户采用大数据计算协同推荐算法实现用户的个性化推荐，广泛收集用户</w:t>
      </w:r>
      <w:r w:rsidR="00287576">
        <w:rPr>
          <w:rFonts w:ascii="宋体" w:hAnsi="宋体" w:hint="eastAsia"/>
          <w:szCs w:val="24"/>
          <w:lang w:val="x-none"/>
        </w:rPr>
        <w:t>浏览信息</w:t>
      </w:r>
      <w:r>
        <w:rPr>
          <w:rFonts w:ascii="宋体" w:hAnsi="宋体" w:hint="eastAsia"/>
          <w:szCs w:val="24"/>
          <w:lang w:val="x-none"/>
        </w:rPr>
        <w:t>再通过深度学习预测用户的喜好。</w:t>
      </w:r>
      <w:r w:rsidR="00E56A58">
        <w:rPr>
          <w:rFonts w:ascii="宋体" w:hAnsi="宋体" w:hint="eastAsia"/>
          <w:szCs w:val="24"/>
          <w:lang w:val="x-none"/>
        </w:rPr>
        <w:t>在用户更多的使用Spotify，Spotify平台就会收集更多的用户浏览信息，这样会形成一个良性的持久的循环。计算出用户特征后对用户推荐就会更加精准从而增加用户粘性。在于用户保持一定好感度之后，Spotify平台会尝试推荐一些收费的内容给普通用户。这些</w:t>
      </w:r>
      <w:r w:rsidR="00E56A58" w:rsidRPr="00E56A58">
        <w:rPr>
          <w:rFonts w:ascii="宋体" w:hAnsi="宋体"/>
          <w:szCs w:val="24"/>
          <w:lang w:val="x-none"/>
        </w:rPr>
        <w:t>premium</w:t>
      </w:r>
      <w:r w:rsidR="00E56A58">
        <w:rPr>
          <w:rFonts w:ascii="宋体" w:hAnsi="宋体" w:hint="eastAsia"/>
          <w:szCs w:val="24"/>
          <w:lang w:val="x-none"/>
        </w:rPr>
        <w:t>会给付费用户带来极好的体验，优质的体验难以割舍，让用户不断的续费以实现会员扩增。</w:t>
      </w:r>
    </w:p>
    <w:p w14:paraId="4D214C58" w14:textId="2706E901" w:rsidR="00534186" w:rsidRDefault="00E56A58" w:rsidP="004B783F">
      <w:pPr>
        <w:ind w:firstLineChars="0" w:firstLine="420"/>
        <w:rPr>
          <w:rFonts w:ascii="宋体" w:hAnsi="宋体"/>
          <w:szCs w:val="24"/>
          <w:lang w:val="x-none"/>
        </w:rPr>
      </w:pPr>
      <w:r>
        <w:rPr>
          <w:rFonts w:ascii="宋体" w:hAnsi="宋体" w:hint="eastAsia"/>
          <w:szCs w:val="24"/>
          <w:lang w:val="x-none"/>
        </w:rPr>
        <w:t>Spotify对平台的数字音乐的版权有着</w:t>
      </w:r>
      <w:r w:rsidR="007F287E">
        <w:rPr>
          <w:rFonts w:ascii="宋体" w:hAnsi="宋体" w:hint="eastAsia"/>
          <w:szCs w:val="24"/>
          <w:lang w:val="x-none"/>
        </w:rPr>
        <w:t>强有力的保护措施，Spotify平台采用多重加密算法传输网络数字音乐资源，原因其一为了保证网络传输过程数据的完整性，避免给用户带来不良的音乐体验，提高音乐的品质。其二就是为了防止网络爬虫抓取付费音乐，避免原创音乐人承受版权侵害的损失。</w:t>
      </w:r>
    </w:p>
    <w:p w14:paraId="3753AD3B" w14:textId="77777777" w:rsidR="00047F01" w:rsidRDefault="00C25698" w:rsidP="00C25698">
      <w:pPr>
        <w:ind w:firstLineChars="0" w:firstLine="420"/>
        <w:rPr>
          <w:rFonts w:ascii="宋体" w:hAnsi="宋体"/>
          <w:szCs w:val="24"/>
          <w:lang w:val="x-none"/>
        </w:rPr>
      </w:pPr>
      <w:r>
        <w:rPr>
          <w:rFonts w:ascii="宋体" w:hAnsi="宋体" w:hint="eastAsia"/>
          <w:szCs w:val="24"/>
          <w:lang w:val="x-none"/>
        </w:rPr>
        <w:t>Spotify在线数字音乐平台在成长初期就具备了电子商务的特点：</w:t>
      </w:r>
    </w:p>
    <w:p w14:paraId="6ED2D501" w14:textId="40D80629" w:rsidR="00C25698" w:rsidRDefault="00047F01" w:rsidP="00C25698">
      <w:pPr>
        <w:ind w:firstLineChars="0" w:firstLine="420"/>
        <w:rPr>
          <w:rFonts w:ascii="宋体" w:hAnsi="宋体"/>
          <w:szCs w:val="24"/>
          <w:lang w:val="x-none"/>
        </w:rPr>
      </w:pPr>
      <w:r>
        <w:rPr>
          <w:rFonts w:ascii="宋体" w:hAnsi="宋体" w:hint="eastAsia"/>
          <w:szCs w:val="24"/>
          <w:lang w:val="x-none"/>
        </w:rPr>
        <w:t>（1）</w:t>
      </w:r>
      <w:r w:rsidR="00C25698">
        <w:rPr>
          <w:rFonts w:ascii="宋体" w:hAnsi="宋体" w:hint="eastAsia"/>
          <w:szCs w:val="24"/>
          <w:lang w:val="x-none"/>
        </w:rPr>
        <w:t>交易虚拟化，通过WEB应用进行网上付费，享受付费后带来的音乐品质</w:t>
      </w:r>
      <w:r>
        <w:rPr>
          <w:rFonts w:ascii="宋体" w:hAnsi="宋体" w:hint="eastAsia"/>
          <w:szCs w:val="24"/>
          <w:lang w:val="x-none"/>
        </w:rPr>
        <w:t>的提升，有权限使用Spotify数字音乐平台的全部功能。</w:t>
      </w:r>
    </w:p>
    <w:p w14:paraId="3A713D12" w14:textId="782420B3" w:rsidR="00047F01" w:rsidRDefault="00047F01" w:rsidP="00C25698">
      <w:pPr>
        <w:ind w:firstLineChars="0" w:firstLine="420"/>
        <w:rPr>
          <w:rFonts w:ascii="宋体" w:hAnsi="宋体"/>
          <w:szCs w:val="24"/>
          <w:lang w:val="x-none"/>
        </w:rPr>
      </w:pPr>
      <w:r>
        <w:rPr>
          <w:rFonts w:ascii="宋体" w:hAnsi="宋体" w:hint="eastAsia"/>
          <w:szCs w:val="24"/>
          <w:lang w:val="x-none"/>
        </w:rPr>
        <w:t>（2）交易成本低，通过网络的数字音乐购买行为，会员充</w:t>
      </w:r>
      <w:proofErr w:type="gramStart"/>
      <w:r>
        <w:rPr>
          <w:rFonts w:ascii="宋体" w:hAnsi="宋体" w:hint="eastAsia"/>
          <w:szCs w:val="24"/>
          <w:lang w:val="x-none"/>
        </w:rPr>
        <w:t>值行为</w:t>
      </w:r>
      <w:proofErr w:type="gramEnd"/>
      <w:r>
        <w:rPr>
          <w:rFonts w:ascii="宋体" w:hAnsi="宋体" w:hint="eastAsia"/>
          <w:szCs w:val="24"/>
          <w:lang w:val="x-none"/>
        </w:rPr>
        <w:t>用很低的成本在运行着。</w:t>
      </w:r>
    </w:p>
    <w:p w14:paraId="4D02FF63" w14:textId="1F8BBF43" w:rsidR="00047F01" w:rsidRPr="00047F01" w:rsidRDefault="00047F01" w:rsidP="00C25698">
      <w:pPr>
        <w:ind w:firstLineChars="0" w:firstLine="420"/>
        <w:rPr>
          <w:rFonts w:ascii="宋体" w:hAnsi="宋体"/>
          <w:szCs w:val="24"/>
          <w:lang w:val="x-none"/>
        </w:rPr>
      </w:pPr>
      <w:r>
        <w:rPr>
          <w:rFonts w:ascii="宋体" w:hAnsi="宋体" w:hint="eastAsia"/>
          <w:szCs w:val="24"/>
          <w:lang w:val="x-none"/>
        </w:rPr>
        <w:lastRenderedPageBreak/>
        <w:t>（3）交易效率高，Spotify在线数字音乐平台可以同时与众多用户进行交易且可以实现“钱到货到”。几乎是零延迟完成交易行为。</w:t>
      </w:r>
    </w:p>
    <w:p w14:paraId="4F258E59" w14:textId="77777777" w:rsidR="00C25698" w:rsidRPr="00C25698" w:rsidRDefault="00C25698" w:rsidP="004B783F">
      <w:pPr>
        <w:ind w:firstLineChars="0" w:firstLine="420"/>
        <w:rPr>
          <w:rFonts w:ascii="宋体" w:hAnsi="宋体"/>
          <w:szCs w:val="24"/>
          <w:lang w:val="x-none"/>
        </w:rPr>
      </w:pPr>
    </w:p>
    <w:p w14:paraId="633975A1" w14:textId="4D059F08" w:rsidR="00534186" w:rsidRDefault="00534186" w:rsidP="004B783F">
      <w:pPr>
        <w:ind w:firstLineChars="0" w:firstLine="420"/>
        <w:rPr>
          <w:rFonts w:ascii="宋体" w:hAnsi="宋体"/>
          <w:szCs w:val="24"/>
          <w:lang w:val="x-none"/>
        </w:rPr>
      </w:pPr>
      <w:r>
        <w:rPr>
          <w:rFonts w:ascii="宋体" w:hAnsi="宋体" w:hint="eastAsia"/>
          <w:szCs w:val="24"/>
          <w:lang w:val="x-none"/>
        </w:rPr>
        <w:t>综合国外研究现状可以总结出在线音乐平台具备以下四个特点：</w:t>
      </w:r>
    </w:p>
    <w:p w14:paraId="6BB2C361" w14:textId="4FE7794F" w:rsidR="00534186" w:rsidRDefault="00534186" w:rsidP="004B783F">
      <w:pPr>
        <w:ind w:firstLineChars="0" w:firstLine="420"/>
        <w:rPr>
          <w:rFonts w:ascii="宋体" w:hAnsi="宋体"/>
          <w:szCs w:val="24"/>
          <w:lang w:val="x-none"/>
        </w:rPr>
      </w:pPr>
      <w:r>
        <w:rPr>
          <w:rFonts w:ascii="宋体" w:hAnsi="宋体" w:hint="eastAsia"/>
          <w:szCs w:val="24"/>
          <w:lang w:val="x-none"/>
        </w:rPr>
        <w:t>（1）用户之间的差异化</w:t>
      </w:r>
    </w:p>
    <w:p w14:paraId="7E25A529" w14:textId="19AD80E2" w:rsidR="00534186" w:rsidRDefault="00534186" w:rsidP="004B783F">
      <w:pPr>
        <w:ind w:firstLineChars="0" w:firstLine="420"/>
        <w:rPr>
          <w:rFonts w:ascii="宋体" w:hAnsi="宋体"/>
          <w:szCs w:val="24"/>
          <w:lang w:val="x-none"/>
        </w:rPr>
      </w:pPr>
      <w:r>
        <w:rPr>
          <w:rFonts w:ascii="宋体" w:hAnsi="宋体" w:hint="eastAsia"/>
          <w:szCs w:val="24"/>
          <w:lang w:val="x-none"/>
        </w:rPr>
        <w:t>普通用户与付费用户应有不同的特权，</w:t>
      </w:r>
      <w:proofErr w:type="gramStart"/>
      <w:r>
        <w:rPr>
          <w:rFonts w:ascii="宋体" w:hAnsi="宋体" w:hint="eastAsia"/>
          <w:szCs w:val="24"/>
          <w:lang w:val="x-none"/>
        </w:rPr>
        <w:t>且付费用</w:t>
      </w:r>
      <w:proofErr w:type="gramEnd"/>
      <w:r>
        <w:rPr>
          <w:rFonts w:ascii="宋体" w:hAnsi="宋体" w:hint="eastAsia"/>
          <w:szCs w:val="24"/>
          <w:lang w:val="x-none"/>
        </w:rPr>
        <w:t>户可以享受平台的全部功能</w:t>
      </w:r>
      <w:r w:rsidR="00CB14AF">
        <w:rPr>
          <w:rFonts w:ascii="宋体" w:hAnsi="宋体" w:hint="eastAsia"/>
          <w:szCs w:val="24"/>
          <w:lang w:val="x-none"/>
        </w:rPr>
        <w:t>。</w:t>
      </w:r>
    </w:p>
    <w:p w14:paraId="636EB620" w14:textId="0C573ACD" w:rsidR="00534186" w:rsidRDefault="00534186" w:rsidP="004B783F">
      <w:pPr>
        <w:ind w:firstLineChars="0" w:firstLine="420"/>
        <w:rPr>
          <w:rFonts w:ascii="宋体" w:hAnsi="宋体"/>
          <w:szCs w:val="24"/>
          <w:lang w:val="x-none"/>
        </w:rPr>
      </w:pPr>
      <w:r>
        <w:rPr>
          <w:rFonts w:ascii="宋体" w:hAnsi="宋体" w:hint="eastAsia"/>
          <w:szCs w:val="24"/>
          <w:lang w:val="x-none"/>
        </w:rPr>
        <w:t>（2）</w:t>
      </w:r>
      <w:r w:rsidR="00CB14AF">
        <w:rPr>
          <w:rFonts w:ascii="宋体" w:hAnsi="宋体" w:hint="eastAsia"/>
          <w:szCs w:val="24"/>
          <w:lang w:val="x-none"/>
        </w:rPr>
        <w:t>用户喜好的个性化推荐</w:t>
      </w:r>
    </w:p>
    <w:p w14:paraId="09778718" w14:textId="0EC85B1D" w:rsidR="00CB14AF" w:rsidRDefault="00CB14AF" w:rsidP="004B783F">
      <w:pPr>
        <w:ind w:firstLineChars="0" w:firstLine="420"/>
        <w:rPr>
          <w:rFonts w:ascii="宋体" w:hAnsi="宋体"/>
          <w:szCs w:val="24"/>
          <w:lang w:val="x-none"/>
        </w:rPr>
      </w:pPr>
      <w:r>
        <w:rPr>
          <w:rFonts w:ascii="宋体" w:hAnsi="宋体" w:hint="eastAsia"/>
          <w:szCs w:val="24"/>
          <w:lang w:val="x-none"/>
        </w:rPr>
        <w:t>利用大数据和深度学习计算用户的偏好，推荐用户喜欢的内容与歌曲类型</w:t>
      </w:r>
    </w:p>
    <w:p w14:paraId="375C2DE5" w14:textId="7AF35CB6" w:rsidR="00CB14AF" w:rsidRDefault="00CB14AF" w:rsidP="004B783F">
      <w:pPr>
        <w:ind w:firstLineChars="0" w:firstLine="420"/>
        <w:rPr>
          <w:rFonts w:ascii="宋体" w:hAnsi="宋体"/>
          <w:szCs w:val="24"/>
          <w:lang w:val="x-none"/>
        </w:rPr>
      </w:pPr>
      <w:r>
        <w:rPr>
          <w:rFonts w:ascii="宋体" w:hAnsi="宋体" w:hint="eastAsia"/>
          <w:szCs w:val="24"/>
          <w:lang w:val="x-none"/>
        </w:rPr>
        <w:t>（3）维护原创人的根本利益</w:t>
      </w:r>
    </w:p>
    <w:p w14:paraId="65389EC3" w14:textId="2D82E35D" w:rsidR="00CB14AF" w:rsidRDefault="00CB14AF" w:rsidP="004B783F">
      <w:pPr>
        <w:ind w:firstLineChars="0" w:firstLine="420"/>
        <w:rPr>
          <w:rFonts w:ascii="宋体" w:hAnsi="宋体"/>
          <w:szCs w:val="24"/>
          <w:lang w:val="x-none"/>
        </w:rPr>
      </w:pPr>
      <w:r>
        <w:rPr>
          <w:rFonts w:ascii="宋体" w:hAnsi="宋体" w:hint="eastAsia"/>
          <w:szCs w:val="24"/>
          <w:lang w:val="x-none"/>
        </w:rPr>
        <w:t>通过强有力的版权保护措施来防止原创音乐人利益受损，激励原创音乐人创作激情。</w:t>
      </w:r>
    </w:p>
    <w:p w14:paraId="1159407A" w14:textId="24F9EF22" w:rsidR="00C57152" w:rsidRDefault="00C57152" w:rsidP="004B783F">
      <w:pPr>
        <w:ind w:firstLineChars="0" w:firstLine="420"/>
        <w:rPr>
          <w:rFonts w:ascii="宋体" w:hAnsi="宋体"/>
          <w:szCs w:val="24"/>
          <w:lang w:val="x-none"/>
        </w:rPr>
      </w:pPr>
      <w:r>
        <w:rPr>
          <w:rFonts w:ascii="宋体" w:hAnsi="宋体" w:hint="eastAsia"/>
          <w:szCs w:val="24"/>
          <w:lang w:val="x-none"/>
        </w:rPr>
        <w:t>（4）数字音乐商品化</w:t>
      </w:r>
    </w:p>
    <w:p w14:paraId="2357AAF8" w14:textId="7660AF04" w:rsidR="00C57152" w:rsidRDefault="00C57152" w:rsidP="004B783F">
      <w:pPr>
        <w:ind w:firstLineChars="0" w:firstLine="420"/>
        <w:rPr>
          <w:rFonts w:ascii="宋体" w:hAnsi="宋体"/>
          <w:szCs w:val="24"/>
          <w:lang w:val="x-none"/>
        </w:rPr>
      </w:pPr>
      <w:r>
        <w:rPr>
          <w:rFonts w:ascii="宋体" w:hAnsi="宋体" w:hint="eastAsia"/>
          <w:szCs w:val="24"/>
          <w:lang w:val="x-none"/>
        </w:rPr>
        <w:t>通过</w:t>
      </w:r>
      <w:r w:rsidR="00254EEF">
        <w:rPr>
          <w:rFonts w:ascii="宋体" w:hAnsi="宋体" w:hint="eastAsia"/>
          <w:szCs w:val="24"/>
          <w:lang w:val="x-none"/>
        </w:rPr>
        <w:t>对数字音乐的商品化</w:t>
      </w:r>
      <w:r w:rsidR="003B2748">
        <w:rPr>
          <w:rFonts w:ascii="宋体" w:hAnsi="宋体" w:hint="eastAsia"/>
          <w:szCs w:val="24"/>
          <w:lang w:val="x-none"/>
        </w:rPr>
        <w:t>获得收益。使</w:t>
      </w:r>
      <w:r w:rsidR="00341917">
        <w:rPr>
          <w:rFonts w:ascii="宋体" w:hAnsi="宋体" w:hint="eastAsia"/>
          <w:szCs w:val="24"/>
          <w:lang w:val="x-none"/>
        </w:rPr>
        <w:t>网站运营进入到一个良性循环中</w:t>
      </w:r>
      <w:r w:rsidR="00C25698">
        <w:rPr>
          <w:rFonts w:ascii="宋体" w:hAnsi="宋体" w:hint="eastAsia"/>
          <w:szCs w:val="24"/>
          <w:lang w:val="x-none"/>
        </w:rPr>
        <w:t>。</w:t>
      </w:r>
    </w:p>
    <w:p w14:paraId="1DAFE474" w14:textId="42702B8C" w:rsidR="00E56A58" w:rsidRDefault="007F287E" w:rsidP="00651361">
      <w:pPr>
        <w:pStyle w:val="3"/>
        <w:ind w:firstLine="560"/>
      </w:pPr>
      <w:bookmarkStart w:id="4" w:name="_Toc37628253"/>
      <w:r>
        <w:rPr>
          <w:rFonts w:hint="eastAsia"/>
        </w:rPr>
        <w:t>1</w:t>
      </w:r>
      <w:r>
        <w:t>.1.2</w:t>
      </w:r>
      <w:r>
        <w:rPr>
          <w:rFonts w:hint="eastAsia"/>
        </w:rPr>
        <w:t>国内研究现状</w:t>
      </w:r>
      <w:bookmarkEnd w:id="4"/>
    </w:p>
    <w:p w14:paraId="15466C37" w14:textId="3869D633" w:rsidR="001A2EF6" w:rsidRPr="00423F5F" w:rsidRDefault="00352AC2" w:rsidP="004B783F">
      <w:pPr>
        <w:ind w:firstLineChars="0" w:firstLine="420"/>
        <w:rPr>
          <w:rFonts w:ascii="宋体" w:hAnsi="宋体"/>
          <w:szCs w:val="24"/>
          <w:lang w:val="x-none"/>
        </w:rPr>
      </w:pPr>
      <w:r w:rsidRPr="00423F5F">
        <w:rPr>
          <w:rFonts w:ascii="宋体" w:hAnsi="宋体" w:hint="eastAsia"/>
          <w:szCs w:val="24"/>
          <w:lang w:val="x-none"/>
        </w:rPr>
        <w:t>目前的在线</w:t>
      </w:r>
      <w:r w:rsidR="00B70A79" w:rsidRPr="00423F5F">
        <w:rPr>
          <w:rFonts w:ascii="宋体" w:hAnsi="宋体" w:hint="eastAsia"/>
          <w:szCs w:val="24"/>
          <w:lang w:val="x-none"/>
        </w:rPr>
        <w:t>数字音乐</w:t>
      </w:r>
      <w:r w:rsidRPr="00423F5F">
        <w:rPr>
          <w:rFonts w:ascii="宋体" w:hAnsi="宋体" w:hint="eastAsia"/>
          <w:szCs w:val="24"/>
          <w:lang w:val="x-none"/>
        </w:rPr>
        <w:t>平台国内外均有较为成熟的</w:t>
      </w:r>
      <w:r w:rsidR="00B70A79" w:rsidRPr="00423F5F">
        <w:rPr>
          <w:rFonts w:ascii="宋体" w:hAnsi="宋体" w:hint="eastAsia"/>
          <w:szCs w:val="24"/>
          <w:lang w:val="x-none"/>
        </w:rPr>
        <w:t>数字音乐</w:t>
      </w:r>
      <w:r w:rsidRPr="00423F5F">
        <w:rPr>
          <w:rFonts w:ascii="宋体" w:hAnsi="宋体" w:hint="eastAsia"/>
          <w:szCs w:val="24"/>
          <w:lang w:val="x-none"/>
        </w:rPr>
        <w:t>平台例如国内的平台</w:t>
      </w:r>
      <w:proofErr w:type="gramStart"/>
      <w:r w:rsidRPr="00423F5F">
        <w:rPr>
          <w:rFonts w:ascii="宋体" w:hAnsi="宋体" w:hint="eastAsia"/>
          <w:szCs w:val="24"/>
          <w:lang w:val="x-none"/>
        </w:rPr>
        <w:t>有网易云</w:t>
      </w:r>
      <w:r w:rsidR="00B70A79" w:rsidRPr="00423F5F">
        <w:rPr>
          <w:rFonts w:ascii="宋体" w:hAnsi="宋体" w:hint="eastAsia"/>
          <w:szCs w:val="24"/>
          <w:lang w:val="x-none"/>
        </w:rPr>
        <w:t>音乐</w:t>
      </w:r>
      <w:proofErr w:type="gramEnd"/>
      <w:r w:rsidRPr="00423F5F">
        <w:rPr>
          <w:rFonts w:ascii="宋体" w:hAnsi="宋体" w:hint="eastAsia"/>
          <w:szCs w:val="24"/>
          <w:lang w:val="x-none"/>
        </w:rPr>
        <w:t>，</w:t>
      </w:r>
      <w:proofErr w:type="gramStart"/>
      <w:r w:rsidRPr="00423F5F">
        <w:rPr>
          <w:rFonts w:ascii="宋体" w:hAnsi="宋体" w:hint="eastAsia"/>
          <w:szCs w:val="24"/>
          <w:lang w:val="x-none"/>
        </w:rPr>
        <w:t>酷狗</w:t>
      </w:r>
      <w:r w:rsidR="00B70A79" w:rsidRPr="00423F5F">
        <w:rPr>
          <w:rFonts w:ascii="宋体" w:hAnsi="宋体" w:hint="eastAsia"/>
          <w:szCs w:val="24"/>
          <w:lang w:val="x-none"/>
        </w:rPr>
        <w:t>音乐</w:t>
      </w:r>
      <w:proofErr w:type="gramEnd"/>
      <w:r w:rsidRPr="00423F5F">
        <w:rPr>
          <w:rFonts w:ascii="宋体" w:hAnsi="宋体" w:hint="eastAsia"/>
          <w:szCs w:val="24"/>
          <w:lang w:val="x-none"/>
        </w:rPr>
        <w:t>，QQ</w:t>
      </w:r>
      <w:r w:rsidR="00B70A79" w:rsidRPr="00423F5F">
        <w:rPr>
          <w:rFonts w:ascii="宋体" w:hAnsi="宋体" w:hint="eastAsia"/>
          <w:szCs w:val="24"/>
          <w:lang w:val="x-none"/>
        </w:rPr>
        <w:t>音乐</w:t>
      </w:r>
      <w:r w:rsidRPr="00423F5F">
        <w:rPr>
          <w:rFonts w:ascii="宋体" w:hAnsi="宋体" w:hint="eastAsia"/>
          <w:szCs w:val="24"/>
          <w:lang w:val="x-none"/>
        </w:rPr>
        <w:t>，</w:t>
      </w:r>
      <w:proofErr w:type="gramStart"/>
      <w:r w:rsidRPr="00423F5F">
        <w:rPr>
          <w:rFonts w:ascii="宋体" w:hAnsi="宋体" w:hint="eastAsia"/>
          <w:szCs w:val="24"/>
          <w:lang w:val="x-none"/>
        </w:rPr>
        <w:t>千</w:t>
      </w:r>
      <w:proofErr w:type="gramEnd"/>
      <w:r w:rsidRPr="00423F5F">
        <w:rPr>
          <w:rFonts w:ascii="宋体" w:hAnsi="宋体" w:hint="eastAsia"/>
          <w:szCs w:val="24"/>
          <w:lang w:val="x-none"/>
        </w:rPr>
        <w:t>千动听，国外的</w:t>
      </w:r>
      <w:r w:rsidR="00B70A79" w:rsidRPr="00423F5F">
        <w:rPr>
          <w:rFonts w:ascii="宋体" w:hAnsi="宋体" w:hint="eastAsia"/>
          <w:szCs w:val="24"/>
          <w:lang w:val="x-none"/>
        </w:rPr>
        <w:t>数字音乐</w:t>
      </w:r>
      <w:r w:rsidRPr="00423F5F">
        <w:rPr>
          <w:rFonts w:ascii="宋体" w:hAnsi="宋体" w:hint="eastAsia"/>
          <w:szCs w:val="24"/>
          <w:lang w:val="x-none"/>
        </w:rPr>
        <w:t>平台有</w:t>
      </w:r>
      <w:r w:rsidRPr="00423F5F">
        <w:rPr>
          <w:rFonts w:ascii="宋体" w:hAnsi="宋体"/>
          <w:szCs w:val="24"/>
          <w:lang w:val="x-none"/>
        </w:rPr>
        <w:t>MySpace Music</w:t>
      </w:r>
      <w:r w:rsidRPr="00423F5F">
        <w:rPr>
          <w:rFonts w:ascii="宋体" w:hAnsi="宋体" w:hint="eastAsia"/>
          <w:szCs w:val="24"/>
          <w:lang w:val="x-none"/>
        </w:rPr>
        <w:t>，</w:t>
      </w:r>
      <w:r w:rsidRPr="00423F5F">
        <w:rPr>
          <w:rFonts w:ascii="宋体" w:hAnsi="宋体"/>
          <w:szCs w:val="24"/>
          <w:lang w:val="x-none"/>
        </w:rPr>
        <w:t>Last.fm</w:t>
      </w:r>
      <w:r w:rsidRPr="00423F5F">
        <w:rPr>
          <w:rFonts w:ascii="宋体" w:hAnsi="宋体" w:hint="eastAsia"/>
          <w:szCs w:val="24"/>
          <w:lang w:val="x-none"/>
        </w:rPr>
        <w:t>，</w:t>
      </w:r>
      <w:r w:rsidRPr="00423F5F">
        <w:rPr>
          <w:rFonts w:ascii="宋体" w:hAnsi="宋体"/>
          <w:szCs w:val="24"/>
          <w:lang w:val="x-none"/>
        </w:rPr>
        <w:t>TuneIn</w:t>
      </w:r>
      <w:r w:rsidRPr="00423F5F">
        <w:rPr>
          <w:rFonts w:ascii="宋体" w:hAnsi="宋体" w:hint="eastAsia"/>
          <w:szCs w:val="24"/>
          <w:lang w:val="x-none"/>
        </w:rPr>
        <w:t>，</w:t>
      </w:r>
      <w:r w:rsidRPr="00423F5F">
        <w:rPr>
          <w:rFonts w:ascii="宋体" w:hAnsi="宋体"/>
          <w:szCs w:val="24"/>
          <w:lang w:val="x-none"/>
        </w:rPr>
        <w:t>Spotify</w:t>
      </w:r>
      <w:r w:rsidRPr="00423F5F">
        <w:rPr>
          <w:rFonts w:ascii="宋体" w:hAnsi="宋体" w:hint="eastAsia"/>
          <w:szCs w:val="24"/>
          <w:lang w:val="x-none"/>
        </w:rPr>
        <w:t>等，这些成熟的</w:t>
      </w:r>
      <w:r w:rsidR="00B70A79" w:rsidRPr="00423F5F">
        <w:rPr>
          <w:rFonts w:ascii="宋体" w:hAnsi="宋体" w:hint="eastAsia"/>
          <w:szCs w:val="24"/>
          <w:lang w:val="x-none"/>
        </w:rPr>
        <w:t>数字音乐</w:t>
      </w:r>
      <w:r w:rsidRPr="00423F5F">
        <w:rPr>
          <w:rFonts w:ascii="宋体" w:hAnsi="宋体" w:hint="eastAsia"/>
          <w:szCs w:val="24"/>
          <w:lang w:val="x-none"/>
        </w:rPr>
        <w:t>网站用自己独特的方式吸引着特定的用户群体</w:t>
      </w:r>
      <w:r w:rsidR="001A2EF6" w:rsidRPr="00423F5F">
        <w:rPr>
          <w:rFonts w:ascii="宋体" w:hAnsi="宋体" w:hint="eastAsia"/>
          <w:szCs w:val="24"/>
          <w:lang w:val="x-none"/>
        </w:rPr>
        <w:t>。下面具体以我国在线</w:t>
      </w:r>
      <w:r w:rsidR="00B70A79" w:rsidRPr="00423F5F">
        <w:rPr>
          <w:rFonts w:ascii="宋体" w:hAnsi="宋体" w:hint="eastAsia"/>
          <w:szCs w:val="24"/>
          <w:lang w:val="x-none"/>
        </w:rPr>
        <w:t>数字音乐</w:t>
      </w:r>
      <w:r w:rsidR="001A2EF6" w:rsidRPr="00423F5F">
        <w:rPr>
          <w:rFonts w:ascii="宋体" w:hAnsi="宋体" w:hint="eastAsia"/>
          <w:szCs w:val="24"/>
          <w:lang w:val="x-none"/>
        </w:rPr>
        <w:t>现状做比较分析。</w:t>
      </w:r>
    </w:p>
    <w:p w14:paraId="6506C9DA" w14:textId="05B5C699" w:rsidR="001A2EF6" w:rsidRPr="00423F5F" w:rsidRDefault="001A2EF6" w:rsidP="004B783F">
      <w:pPr>
        <w:ind w:firstLineChars="0" w:firstLine="420"/>
        <w:rPr>
          <w:rFonts w:ascii="宋体" w:hAnsi="宋体"/>
          <w:szCs w:val="24"/>
          <w:lang w:val="x-none"/>
        </w:rPr>
      </w:pPr>
      <w:r w:rsidRPr="00423F5F">
        <w:rPr>
          <w:rFonts w:ascii="宋体" w:hAnsi="宋体" w:hint="eastAsia"/>
          <w:szCs w:val="24"/>
          <w:lang w:val="x-none"/>
        </w:rPr>
        <w:t>在谈现状之前</w:t>
      </w:r>
      <w:r w:rsidR="00B736C6" w:rsidRPr="00423F5F">
        <w:rPr>
          <w:rFonts w:ascii="宋体" w:hAnsi="宋体" w:hint="eastAsia"/>
          <w:szCs w:val="24"/>
          <w:lang w:val="x-none"/>
        </w:rPr>
        <w:t>要</w:t>
      </w:r>
      <w:r w:rsidRPr="00423F5F">
        <w:rPr>
          <w:rFonts w:ascii="宋体" w:hAnsi="宋体" w:hint="eastAsia"/>
          <w:szCs w:val="24"/>
          <w:lang w:val="x-none"/>
        </w:rPr>
        <w:t>了解前面我国在线</w:t>
      </w:r>
      <w:r w:rsidR="00B70A79" w:rsidRPr="00423F5F">
        <w:rPr>
          <w:rFonts w:ascii="宋体" w:hAnsi="宋体" w:hint="eastAsia"/>
          <w:szCs w:val="24"/>
          <w:lang w:val="x-none"/>
        </w:rPr>
        <w:t>数字音乐</w:t>
      </w:r>
      <w:r w:rsidRPr="00423F5F">
        <w:rPr>
          <w:rFonts w:ascii="宋体" w:hAnsi="宋体" w:hint="eastAsia"/>
          <w:szCs w:val="24"/>
          <w:lang w:val="x-none"/>
        </w:rPr>
        <w:t>发展史</w:t>
      </w:r>
      <w:r w:rsidR="00BC32DB" w:rsidRPr="00423F5F">
        <w:rPr>
          <w:rFonts w:ascii="宋体" w:hAnsi="宋体" w:hint="eastAsia"/>
          <w:szCs w:val="24"/>
          <w:lang w:val="x-none"/>
        </w:rPr>
        <w:t>。</w:t>
      </w:r>
      <w:r w:rsidRPr="00423F5F">
        <w:rPr>
          <w:rFonts w:ascii="宋体" w:hAnsi="宋体" w:hint="eastAsia"/>
          <w:szCs w:val="24"/>
          <w:lang w:val="x-none"/>
        </w:rPr>
        <w:t>与国外的在线</w:t>
      </w:r>
      <w:r w:rsidR="00B70A79" w:rsidRPr="00423F5F">
        <w:rPr>
          <w:rFonts w:ascii="宋体" w:hAnsi="宋体" w:hint="eastAsia"/>
          <w:szCs w:val="24"/>
          <w:lang w:val="x-none"/>
        </w:rPr>
        <w:t>数字音乐</w:t>
      </w:r>
      <w:r w:rsidRPr="00423F5F">
        <w:rPr>
          <w:rFonts w:ascii="宋体" w:hAnsi="宋体" w:hint="eastAsia"/>
          <w:szCs w:val="24"/>
          <w:lang w:val="x-none"/>
        </w:rPr>
        <w:t>发展不同，我国在线</w:t>
      </w:r>
      <w:r w:rsidR="00B70A79" w:rsidRPr="00423F5F">
        <w:rPr>
          <w:rFonts w:ascii="宋体" w:hAnsi="宋体" w:hint="eastAsia"/>
          <w:szCs w:val="24"/>
          <w:lang w:val="x-none"/>
        </w:rPr>
        <w:t>数字音乐</w:t>
      </w:r>
      <w:r w:rsidRPr="00423F5F">
        <w:rPr>
          <w:rFonts w:ascii="宋体" w:hAnsi="宋体" w:hint="eastAsia"/>
          <w:szCs w:val="24"/>
          <w:lang w:val="x-none"/>
        </w:rPr>
        <w:t>在早期发展就较为困难，整体的大环境对在线</w:t>
      </w:r>
      <w:r w:rsidR="00B70A79" w:rsidRPr="00423F5F">
        <w:rPr>
          <w:rFonts w:ascii="宋体" w:hAnsi="宋体" w:hint="eastAsia"/>
          <w:szCs w:val="24"/>
          <w:lang w:val="x-none"/>
        </w:rPr>
        <w:t>数字音乐</w:t>
      </w:r>
      <w:r w:rsidRPr="00423F5F">
        <w:rPr>
          <w:rFonts w:ascii="宋体" w:hAnsi="宋体" w:hint="eastAsia"/>
          <w:szCs w:val="24"/>
          <w:lang w:val="x-none"/>
        </w:rPr>
        <w:t>的版权保护</w:t>
      </w:r>
      <w:r w:rsidR="00B736C6" w:rsidRPr="00423F5F">
        <w:rPr>
          <w:rFonts w:ascii="宋体" w:hAnsi="宋体" w:hint="eastAsia"/>
          <w:szCs w:val="24"/>
          <w:lang w:val="x-none"/>
        </w:rPr>
        <w:t>十分不友好，各大</w:t>
      </w:r>
      <w:r w:rsidR="00B70A79" w:rsidRPr="00423F5F">
        <w:rPr>
          <w:rFonts w:ascii="宋体" w:hAnsi="宋体" w:hint="eastAsia"/>
          <w:szCs w:val="24"/>
          <w:lang w:val="x-none"/>
        </w:rPr>
        <w:t>数字音乐</w:t>
      </w:r>
      <w:r w:rsidR="00B736C6" w:rsidRPr="00423F5F">
        <w:rPr>
          <w:rFonts w:ascii="宋体" w:hAnsi="宋体" w:hint="eastAsia"/>
          <w:szCs w:val="24"/>
          <w:lang w:val="x-none"/>
        </w:rPr>
        <w:t>平台</w:t>
      </w:r>
      <w:r w:rsidR="0068011B" w:rsidRPr="00423F5F">
        <w:rPr>
          <w:rFonts w:ascii="宋体" w:hAnsi="宋体" w:hint="eastAsia"/>
          <w:szCs w:val="24"/>
          <w:lang w:val="x-none"/>
        </w:rPr>
        <w:t>处于亏损较为严重的情境下仍坚持对</w:t>
      </w:r>
      <w:r w:rsidR="00B70A79" w:rsidRPr="00423F5F">
        <w:rPr>
          <w:rFonts w:ascii="宋体" w:hAnsi="宋体" w:hint="eastAsia"/>
          <w:szCs w:val="24"/>
          <w:lang w:val="x-none"/>
        </w:rPr>
        <w:t>数字音乐</w:t>
      </w:r>
      <w:r w:rsidR="0068011B" w:rsidRPr="00423F5F">
        <w:rPr>
          <w:rFonts w:ascii="宋体" w:hAnsi="宋体" w:hint="eastAsia"/>
          <w:szCs w:val="24"/>
          <w:lang w:val="x-none"/>
        </w:rPr>
        <w:t>发展的态势持乐观态度。但整个市场版权意识淡薄，在线</w:t>
      </w:r>
      <w:r w:rsidR="00B70A79" w:rsidRPr="00423F5F">
        <w:rPr>
          <w:rFonts w:ascii="宋体" w:hAnsi="宋体" w:hint="eastAsia"/>
          <w:szCs w:val="24"/>
          <w:lang w:val="x-none"/>
        </w:rPr>
        <w:t>数字音乐</w:t>
      </w:r>
      <w:r w:rsidR="0068011B" w:rsidRPr="00423F5F">
        <w:rPr>
          <w:rFonts w:ascii="宋体" w:hAnsi="宋体" w:hint="eastAsia"/>
          <w:szCs w:val="24"/>
          <w:lang w:val="x-none"/>
        </w:rPr>
        <w:t>平台提供在线试听，免费下载的服务，才绑定了一批用户</w:t>
      </w:r>
      <w:r w:rsidR="00BC32DB" w:rsidRPr="00423F5F">
        <w:rPr>
          <w:rFonts w:ascii="宋体" w:hAnsi="宋体" w:hint="eastAsia"/>
          <w:szCs w:val="24"/>
          <w:lang w:val="x-none"/>
        </w:rPr>
        <w:t>。但是并没有给这些</w:t>
      </w:r>
      <w:r w:rsidR="00B70A79" w:rsidRPr="00423F5F">
        <w:rPr>
          <w:rFonts w:ascii="宋体" w:hAnsi="宋体" w:hint="eastAsia"/>
          <w:szCs w:val="24"/>
          <w:lang w:val="x-none"/>
        </w:rPr>
        <w:t>数字音乐</w:t>
      </w:r>
      <w:r w:rsidR="00BC32DB" w:rsidRPr="00423F5F">
        <w:rPr>
          <w:rFonts w:ascii="宋体" w:hAnsi="宋体" w:hint="eastAsia"/>
          <w:szCs w:val="24"/>
          <w:lang w:val="x-none"/>
        </w:rPr>
        <w:t>平台带来可观的收入。</w:t>
      </w:r>
    </w:p>
    <w:p w14:paraId="4086B644" w14:textId="68AA8BC1" w:rsidR="00BC32DB" w:rsidRDefault="00BC32DB" w:rsidP="004B783F">
      <w:pPr>
        <w:ind w:firstLineChars="0" w:firstLine="420"/>
        <w:rPr>
          <w:rFonts w:ascii="宋体" w:hAnsi="宋体"/>
          <w:szCs w:val="24"/>
          <w:lang w:val="x-none"/>
        </w:rPr>
      </w:pPr>
      <w:r w:rsidRPr="00423F5F">
        <w:rPr>
          <w:rFonts w:ascii="宋体" w:hAnsi="宋体" w:hint="eastAsia"/>
          <w:szCs w:val="24"/>
          <w:lang w:val="x-none"/>
        </w:rPr>
        <w:t>随着知识产权在我国</w:t>
      </w:r>
      <w:r w:rsidR="002F5B92" w:rsidRPr="00423F5F">
        <w:rPr>
          <w:rFonts w:ascii="宋体" w:hAnsi="宋体" w:hint="eastAsia"/>
          <w:szCs w:val="24"/>
          <w:lang w:val="x-none"/>
        </w:rPr>
        <w:t>日益受到重视，版权监管更加严格，各大</w:t>
      </w:r>
      <w:r w:rsidR="00B70A79" w:rsidRPr="00423F5F">
        <w:rPr>
          <w:rFonts w:ascii="宋体" w:hAnsi="宋体" w:hint="eastAsia"/>
          <w:szCs w:val="24"/>
          <w:lang w:val="x-none"/>
        </w:rPr>
        <w:t>数字音乐</w:t>
      </w:r>
      <w:r w:rsidR="002F5B92" w:rsidRPr="00423F5F">
        <w:rPr>
          <w:rFonts w:ascii="宋体" w:hAnsi="宋体" w:hint="eastAsia"/>
          <w:szCs w:val="24"/>
          <w:lang w:val="x-none"/>
        </w:rPr>
        <w:t>平台相互之间的斗争开始由版权之争趋向平缓。个性化的推荐成为锁定用户的主要手段，以用户为中心，逐步建设更加和谐温馨的</w:t>
      </w:r>
      <w:r w:rsidR="00B70A79" w:rsidRPr="00423F5F">
        <w:rPr>
          <w:rFonts w:ascii="宋体" w:hAnsi="宋体" w:hint="eastAsia"/>
          <w:szCs w:val="24"/>
          <w:lang w:val="x-none"/>
        </w:rPr>
        <w:t>数字音乐</w:t>
      </w:r>
      <w:r w:rsidR="002F5B92" w:rsidRPr="00423F5F">
        <w:rPr>
          <w:rFonts w:ascii="宋体" w:hAnsi="宋体" w:hint="eastAsia"/>
          <w:szCs w:val="24"/>
          <w:lang w:val="x-none"/>
        </w:rPr>
        <w:t>社区，隔离甚至排斥其他</w:t>
      </w:r>
      <w:r w:rsidR="00B70A79" w:rsidRPr="00423F5F">
        <w:rPr>
          <w:rFonts w:ascii="宋体" w:hAnsi="宋体" w:hint="eastAsia"/>
          <w:szCs w:val="24"/>
          <w:lang w:val="x-none"/>
        </w:rPr>
        <w:t>数字音乐</w:t>
      </w:r>
      <w:r w:rsidR="002F5B92" w:rsidRPr="00423F5F">
        <w:rPr>
          <w:rFonts w:ascii="宋体" w:hAnsi="宋体" w:hint="eastAsia"/>
          <w:szCs w:val="24"/>
          <w:lang w:val="x-none"/>
        </w:rPr>
        <w:t>平台的用户，这就是用户需求至上为中心产生的结果，这也给平台带来了收益。</w:t>
      </w:r>
      <w:r w:rsidR="00341917">
        <w:rPr>
          <w:rFonts w:ascii="宋体" w:hAnsi="宋体" w:hint="eastAsia"/>
          <w:szCs w:val="24"/>
          <w:lang w:val="x-none"/>
        </w:rPr>
        <w:t>国外与国内的在线数字音乐发展很相似，都具备用户差异化，喜好推荐，版权保护以及数字音乐商品化。</w:t>
      </w:r>
    </w:p>
    <w:p w14:paraId="71C054E9" w14:textId="0EB0D301" w:rsidR="00341917" w:rsidRDefault="00341917" w:rsidP="004B783F">
      <w:pPr>
        <w:ind w:firstLineChars="0" w:firstLine="420"/>
        <w:rPr>
          <w:rFonts w:ascii="宋体" w:hAnsi="宋体"/>
          <w:szCs w:val="24"/>
          <w:lang w:val="x-none"/>
        </w:rPr>
      </w:pPr>
      <w:r>
        <w:rPr>
          <w:rFonts w:ascii="宋体" w:hAnsi="宋体" w:hint="eastAsia"/>
          <w:szCs w:val="24"/>
          <w:lang w:val="x-none"/>
        </w:rPr>
        <w:t>概括来说就是通过细分市场，仅对数字音乐这类商品做针对性营销，通过电子商务的模式来运营整个数字音乐销售生态，使这个系统不断的发展壮大。</w:t>
      </w:r>
      <w:r w:rsidR="0087188B">
        <w:rPr>
          <w:rFonts w:ascii="宋体" w:hAnsi="宋体" w:hint="eastAsia"/>
          <w:szCs w:val="24"/>
          <w:lang w:val="x-none"/>
        </w:rPr>
        <w:t>国内</w:t>
      </w:r>
      <w:r w:rsidR="0087188B">
        <w:rPr>
          <w:rFonts w:ascii="宋体" w:hAnsi="宋体" w:hint="eastAsia"/>
          <w:szCs w:val="24"/>
          <w:lang w:val="x-none"/>
        </w:rPr>
        <w:lastRenderedPageBreak/>
        <w:t>借鉴了国外先进的运营思想，首先建立起能吸引用户的特色WEB应用，然后通过推荐系统增加客户好感和用户粘性，最后结合用户差异化策略激励用户付费。近些年国家不断加强对知识产权的保护，</w:t>
      </w:r>
      <w:r w:rsidR="00E0613D">
        <w:rPr>
          <w:rFonts w:ascii="宋体" w:hAnsi="宋体" w:hint="eastAsia"/>
          <w:szCs w:val="24"/>
          <w:lang w:val="x-none"/>
        </w:rPr>
        <w:t>整个社会消费态度也在慢慢转向支持正版。</w:t>
      </w:r>
    </w:p>
    <w:p w14:paraId="309B8A35" w14:textId="669CE215" w:rsidR="00E0613D" w:rsidRDefault="00E0613D" w:rsidP="004B783F">
      <w:pPr>
        <w:ind w:firstLineChars="0" w:firstLine="420"/>
        <w:rPr>
          <w:rFonts w:ascii="宋体" w:hAnsi="宋体"/>
          <w:szCs w:val="24"/>
          <w:lang w:val="x-none"/>
        </w:rPr>
      </w:pPr>
      <w:r>
        <w:rPr>
          <w:rFonts w:ascii="宋体" w:hAnsi="宋体" w:hint="eastAsia"/>
          <w:szCs w:val="24"/>
          <w:lang w:val="x-none"/>
        </w:rPr>
        <w:t>接下来根据国内较为热门的网</w:t>
      </w:r>
      <w:proofErr w:type="gramStart"/>
      <w:r>
        <w:rPr>
          <w:rFonts w:ascii="宋体" w:hAnsi="宋体" w:hint="eastAsia"/>
          <w:szCs w:val="24"/>
          <w:lang w:val="x-none"/>
        </w:rPr>
        <w:t>易云音乐</w:t>
      </w:r>
      <w:proofErr w:type="gramEnd"/>
      <w:r>
        <w:rPr>
          <w:rFonts w:ascii="宋体" w:hAnsi="宋体" w:hint="eastAsia"/>
          <w:szCs w:val="24"/>
          <w:lang w:val="x-none"/>
        </w:rPr>
        <w:t>平台的运营状况为例分析国内整体的音乐平台研究现状</w:t>
      </w:r>
    </w:p>
    <w:p w14:paraId="3709803F" w14:textId="77777777" w:rsidR="00E34B6B" w:rsidRDefault="00E0613D" w:rsidP="00E34B6B">
      <w:pPr>
        <w:ind w:firstLineChars="0" w:firstLine="420"/>
        <w:rPr>
          <w:rFonts w:ascii="宋体" w:hAnsi="宋体"/>
          <w:szCs w:val="24"/>
          <w:lang w:val="x-none"/>
        </w:rPr>
      </w:pPr>
      <w:r>
        <w:rPr>
          <w:rFonts w:ascii="宋体" w:hAnsi="宋体" w:hint="eastAsia"/>
          <w:szCs w:val="24"/>
          <w:lang w:val="x-none"/>
        </w:rPr>
        <w:t>根据易观（2</w:t>
      </w:r>
      <w:r>
        <w:rPr>
          <w:rFonts w:ascii="宋体" w:hAnsi="宋体"/>
          <w:szCs w:val="24"/>
          <w:lang w:val="x-none"/>
        </w:rPr>
        <w:t>018</w:t>
      </w:r>
      <w:r>
        <w:rPr>
          <w:rFonts w:ascii="宋体" w:hAnsi="宋体" w:hint="eastAsia"/>
          <w:szCs w:val="24"/>
          <w:lang w:val="x-none"/>
        </w:rPr>
        <w:t>）报告显示，</w:t>
      </w:r>
      <w:proofErr w:type="gramStart"/>
      <w:r>
        <w:rPr>
          <w:rFonts w:ascii="宋体" w:hAnsi="宋体" w:hint="eastAsia"/>
          <w:szCs w:val="24"/>
          <w:lang w:val="x-none"/>
        </w:rPr>
        <w:t>酷狗音乐</w:t>
      </w:r>
      <w:proofErr w:type="gramEnd"/>
      <w:r>
        <w:rPr>
          <w:rFonts w:ascii="宋体" w:hAnsi="宋体" w:hint="eastAsia"/>
          <w:szCs w:val="24"/>
          <w:lang w:val="x-none"/>
        </w:rPr>
        <w:t>和QQ音乐</w:t>
      </w:r>
      <w:proofErr w:type="gramStart"/>
      <w:r>
        <w:rPr>
          <w:rFonts w:ascii="宋体" w:hAnsi="宋体" w:hint="eastAsia"/>
          <w:szCs w:val="24"/>
          <w:lang w:val="x-none"/>
        </w:rPr>
        <w:t>认识</w:t>
      </w:r>
      <w:proofErr w:type="gramEnd"/>
      <w:r>
        <w:rPr>
          <w:rFonts w:ascii="宋体" w:hAnsi="宋体" w:hint="eastAsia"/>
          <w:szCs w:val="24"/>
          <w:lang w:val="x-none"/>
        </w:rPr>
        <w:t>国内流媒体音乐平台两大巨头，尽管网</w:t>
      </w:r>
      <w:proofErr w:type="gramStart"/>
      <w:r>
        <w:rPr>
          <w:rFonts w:ascii="宋体" w:hAnsi="宋体" w:hint="eastAsia"/>
          <w:szCs w:val="24"/>
          <w:lang w:val="x-none"/>
        </w:rPr>
        <w:t>易云音</w:t>
      </w:r>
      <w:proofErr w:type="gramEnd"/>
      <w:r>
        <w:rPr>
          <w:rFonts w:ascii="宋体" w:hAnsi="宋体" w:hint="eastAsia"/>
          <w:szCs w:val="24"/>
          <w:lang w:val="x-none"/>
        </w:rPr>
        <w:t>乐平台年度活跃用户数量排名在第四位，但与第一位</w:t>
      </w:r>
      <w:proofErr w:type="gramStart"/>
      <w:r>
        <w:rPr>
          <w:rFonts w:ascii="宋体" w:hAnsi="宋体" w:hint="eastAsia"/>
          <w:szCs w:val="24"/>
          <w:lang w:val="x-none"/>
        </w:rPr>
        <w:t>酷狗音</w:t>
      </w:r>
      <w:proofErr w:type="gramEnd"/>
      <w:r>
        <w:rPr>
          <w:rFonts w:ascii="宋体" w:hAnsi="宋体" w:hint="eastAsia"/>
          <w:szCs w:val="24"/>
          <w:lang w:val="x-none"/>
        </w:rPr>
        <w:t>乐相差近1</w:t>
      </w:r>
      <w:r>
        <w:rPr>
          <w:rFonts w:ascii="宋体" w:hAnsi="宋体"/>
          <w:szCs w:val="24"/>
          <w:lang w:val="x-none"/>
        </w:rPr>
        <w:t>.5</w:t>
      </w:r>
      <w:r>
        <w:rPr>
          <w:rFonts w:ascii="宋体" w:hAnsi="宋体" w:hint="eastAsia"/>
          <w:szCs w:val="24"/>
          <w:lang w:val="x-none"/>
        </w:rPr>
        <w:t>亿</w:t>
      </w:r>
      <w:proofErr w:type="gramStart"/>
      <w:r>
        <w:rPr>
          <w:rFonts w:ascii="宋体" w:hAnsi="宋体" w:hint="eastAsia"/>
          <w:szCs w:val="24"/>
          <w:lang w:val="x-none"/>
        </w:rPr>
        <w:t>合活</w:t>
      </w:r>
      <w:proofErr w:type="gramEnd"/>
      <w:r>
        <w:rPr>
          <w:rFonts w:ascii="宋体" w:hAnsi="宋体" w:hint="eastAsia"/>
          <w:szCs w:val="24"/>
          <w:lang w:val="x-none"/>
        </w:rPr>
        <w:t>跃用户</w:t>
      </w:r>
      <w:r w:rsidR="00E34B6B">
        <w:rPr>
          <w:rFonts w:ascii="宋体" w:hAnsi="宋体" w:hint="eastAsia"/>
          <w:szCs w:val="24"/>
          <w:lang w:val="x-none"/>
        </w:rPr>
        <w:t>。但网</w:t>
      </w:r>
      <w:proofErr w:type="gramStart"/>
      <w:r w:rsidR="00E34B6B">
        <w:rPr>
          <w:rFonts w:ascii="宋体" w:hAnsi="宋体" w:hint="eastAsia"/>
          <w:szCs w:val="24"/>
          <w:lang w:val="x-none"/>
        </w:rPr>
        <w:t>易云音乐</w:t>
      </w:r>
      <w:proofErr w:type="gramEnd"/>
      <w:r w:rsidR="00E34B6B">
        <w:rPr>
          <w:rFonts w:ascii="宋体" w:hAnsi="宋体" w:hint="eastAsia"/>
          <w:szCs w:val="24"/>
          <w:lang w:val="x-none"/>
        </w:rPr>
        <w:t>用户活跃度却领先</w:t>
      </w:r>
      <w:proofErr w:type="gramStart"/>
      <w:r w:rsidR="00E34B6B">
        <w:rPr>
          <w:rFonts w:ascii="宋体" w:hAnsi="宋体" w:hint="eastAsia"/>
          <w:szCs w:val="24"/>
          <w:lang w:val="x-none"/>
        </w:rPr>
        <w:t>酷狗音</w:t>
      </w:r>
      <w:proofErr w:type="gramEnd"/>
      <w:r w:rsidR="00E34B6B">
        <w:rPr>
          <w:rFonts w:ascii="宋体" w:hAnsi="宋体" w:hint="eastAsia"/>
          <w:szCs w:val="24"/>
          <w:lang w:val="x-none"/>
        </w:rPr>
        <w:t>乐和QQ音乐，成为用户活跃度的榜一。用户活跃度越高，音乐平台的用户就越不容易流失。创造如此稳定的用户群体这就要归功于网</w:t>
      </w:r>
      <w:proofErr w:type="gramStart"/>
      <w:r w:rsidR="00E34B6B">
        <w:rPr>
          <w:rFonts w:ascii="宋体" w:hAnsi="宋体" w:hint="eastAsia"/>
          <w:szCs w:val="24"/>
          <w:lang w:val="x-none"/>
        </w:rPr>
        <w:t>易云音乐</w:t>
      </w:r>
      <w:proofErr w:type="gramEnd"/>
      <w:r w:rsidR="00E34B6B">
        <w:rPr>
          <w:rFonts w:ascii="宋体" w:hAnsi="宋体" w:hint="eastAsia"/>
          <w:szCs w:val="24"/>
          <w:lang w:val="x-none"/>
        </w:rPr>
        <w:t>的独特的歌单推荐系统。</w:t>
      </w:r>
    </w:p>
    <w:p w14:paraId="2978CDB9" w14:textId="2955A6A6" w:rsidR="00E0613D" w:rsidRDefault="00E34B6B" w:rsidP="00E34B6B">
      <w:pPr>
        <w:ind w:firstLineChars="0" w:firstLine="420"/>
        <w:rPr>
          <w:rFonts w:ascii="宋体" w:hAnsi="宋体"/>
          <w:szCs w:val="24"/>
          <w:lang w:val="x-none"/>
        </w:rPr>
      </w:pPr>
      <w:r w:rsidRPr="00E34B6B">
        <w:rPr>
          <w:rFonts w:ascii="宋体" w:hAnsi="宋体" w:hint="eastAsia"/>
          <w:szCs w:val="24"/>
          <w:lang w:val="x-none"/>
        </w:rPr>
        <w:t>首先，音乐推荐系统是网易的主要优势之一。其算法可实现基于用户行为的智能推荐系统，并每天向用户推出个性歌单。如果用户想要发掘更多个性化的音乐，则可以打开“私人</w:t>
      </w:r>
      <w:r w:rsidRPr="00E34B6B">
        <w:rPr>
          <w:rFonts w:ascii="宋体" w:hAnsi="宋体"/>
          <w:szCs w:val="24"/>
          <w:lang w:val="x-none"/>
        </w:rPr>
        <w:t>FM”，可根据用户</w:t>
      </w:r>
      <w:r w:rsidRPr="00E34B6B">
        <w:rPr>
          <w:rFonts w:ascii="宋体" w:hAnsi="宋体" w:hint="eastAsia"/>
          <w:szCs w:val="24"/>
          <w:lang w:val="x-none"/>
        </w:rPr>
        <w:t>喜好不间断推荐歌曲。网</w:t>
      </w:r>
      <w:proofErr w:type="gramStart"/>
      <w:r w:rsidRPr="00E34B6B">
        <w:rPr>
          <w:rFonts w:ascii="宋体" w:hAnsi="宋体" w:hint="eastAsia"/>
          <w:szCs w:val="24"/>
          <w:lang w:val="x-none"/>
        </w:rPr>
        <w:t>易云音乐</w:t>
      </w:r>
      <w:proofErr w:type="gramEnd"/>
      <w:r w:rsidRPr="00E34B6B">
        <w:rPr>
          <w:rFonts w:ascii="宋体" w:hAnsi="宋体" w:hint="eastAsia"/>
          <w:szCs w:val="24"/>
          <w:lang w:val="x-none"/>
        </w:rPr>
        <w:t>的</w:t>
      </w:r>
      <w:r w:rsidR="004D3C5D">
        <w:rPr>
          <w:rFonts w:ascii="宋体" w:hAnsi="宋体" w:hint="eastAsia"/>
          <w:szCs w:val="24"/>
          <w:lang w:val="x-none"/>
        </w:rPr>
        <w:t>UGC</w:t>
      </w:r>
      <w:r w:rsidR="00B51543">
        <w:rPr>
          <w:rFonts w:ascii="宋体" w:hAnsi="宋体" w:hint="eastAsia"/>
          <w:szCs w:val="24"/>
          <w:lang w:val="x-none"/>
        </w:rPr>
        <w:t>（</w:t>
      </w:r>
      <w:r w:rsidR="00B51543" w:rsidRPr="00B51543">
        <w:rPr>
          <w:rFonts w:ascii="宋体" w:hAnsi="宋体"/>
          <w:szCs w:val="24"/>
          <w:lang w:val="x-none"/>
        </w:rPr>
        <w:t>User Generated Content</w:t>
      </w:r>
      <w:r w:rsidR="00B51543" w:rsidRPr="00B51543">
        <w:rPr>
          <w:rFonts w:ascii="宋体" w:hAnsi="宋体" w:hint="eastAsia"/>
          <w:szCs w:val="24"/>
          <w:lang w:val="x-none"/>
        </w:rPr>
        <w:t>用户原创内容</w:t>
      </w:r>
      <w:r w:rsidR="00B51543">
        <w:rPr>
          <w:rFonts w:ascii="宋体" w:hAnsi="宋体" w:hint="eastAsia"/>
          <w:szCs w:val="24"/>
          <w:lang w:val="x-none"/>
        </w:rPr>
        <w:t>）</w:t>
      </w:r>
      <w:r w:rsidRPr="00E34B6B">
        <w:rPr>
          <w:rFonts w:ascii="宋体" w:hAnsi="宋体"/>
          <w:szCs w:val="24"/>
          <w:lang w:val="x-none"/>
        </w:rPr>
        <w:t>评论也是其主要优势之一。</w:t>
      </w:r>
      <w:r w:rsidRPr="00E34B6B">
        <w:rPr>
          <w:rFonts w:ascii="宋体" w:hAnsi="宋体" w:hint="eastAsia"/>
          <w:szCs w:val="24"/>
          <w:lang w:val="x-none"/>
        </w:rPr>
        <w:t>在每首歌曲下，用户都可以添加评论，阅读有趣的评论逐渐成为大量用户的主要乐趣之一。</w:t>
      </w:r>
      <w:r>
        <w:rPr>
          <w:rFonts w:ascii="宋体" w:hAnsi="宋体" w:hint="eastAsia"/>
          <w:szCs w:val="24"/>
          <w:lang w:val="x-none"/>
        </w:rPr>
        <w:t>【</w:t>
      </w:r>
      <w:r>
        <w:rPr>
          <w:rFonts w:ascii="宋体" w:hAnsi="宋体"/>
          <w:szCs w:val="24"/>
          <w:lang w:val="x-none"/>
        </w:rPr>
        <w:t>1</w:t>
      </w:r>
      <w:r>
        <w:rPr>
          <w:rFonts w:ascii="宋体" w:hAnsi="宋体" w:hint="eastAsia"/>
          <w:szCs w:val="24"/>
          <w:lang w:val="x-none"/>
        </w:rPr>
        <w:t>】</w:t>
      </w:r>
    </w:p>
    <w:p w14:paraId="351EE8DD" w14:textId="1671DE42" w:rsidR="00E34B6B" w:rsidRDefault="004D3C5D" w:rsidP="00E34B6B">
      <w:pPr>
        <w:ind w:firstLineChars="0" w:firstLine="420"/>
        <w:rPr>
          <w:rFonts w:ascii="宋体" w:hAnsi="宋体"/>
          <w:szCs w:val="24"/>
          <w:lang w:val="x-none"/>
        </w:rPr>
      </w:pPr>
      <w:r>
        <w:rPr>
          <w:rFonts w:ascii="宋体" w:hAnsi="宋体" w:hint="eastAsia"/>
          <w:szCs w:val="24"/>
          <w:lang w:val="x-none"/>
        </w:rPr>
        <w:t>网</w:t>
      </w:r>
      <w:proofErr w:type="gramStart"/>
      <w:r>
        <w:rPr>
          <w:rFonts w:ascii="宋体" w:hAnsi="宋体" w:hint="eastAsia"/>
          <w:szCs w:val="24"/>
          <w:lang w:val="x-none"/>
        </w:rPr>
        <w:t>易云音乐</w:t>
      </w:r>
      <w:proofErr w:type="gramEnd"/>
      <w:r>
        <w:rPr>
          <w:rFonts w:ascii="宋体" w:hAnsi="宋体" w:hint="eastAsia"/>
          <w:szCs w:val="24"/>
          <w:lang w:val="x-none"/>
        </w:rPr>
        <w:t>平台通过UGC评论吸引众多用户的同时也吸引了众多独立音乐人，目前已吸引近4</w:t>
      </w:r>
      <w:r>
        <w:rPr>
          <w:rFonts w:ascii="宋体" w:hAnsi="宋体"/>
          <w:szCs w:val="24"/>
          <w:lang w:val="x-none"/>
        </w:rPr>
        <w:t>0000</w:t>
      </w:r>
      <w:r>
        <w:rPr>
          <w:rFonts w:ascii="宋体" w:hAnsi="宋体" w:hint="eastAsia"/>
          <w:szCs w:val="24"/>
          <w:lang w:val="x-none"/>
        </w:rPr>
        <w:t>艺人</w:t>
      </w:r>
      <w:proofErr w:type="gramStart"/>
      <w:r>
        <w:rPr>
          <w:rFonts w:ascii="宋体" w:hAnsi="宋体" w:hint="eastAsia"/>
          <w:szCs w:val="24"/>
          <w:lang w:val="x-none"/>
        </w:rPr>
        <w:t>入住网易云音</w:t>
      </w:r>
      <w:proofErr w:type="gramEnd"/>
      <w:r>
        <w:rPr>
          <w:rFonts w:ascii="宋体" w:hAnsi="宋体" w:hint="eastAsia"/>
          <w:szCs w:val="24"/>
          <w:lang w:val="x-none"/>
        </w:rPr>
        <w:t>乐平台。大量的艺人带来了大量的作品，网</w:t>
      </w:r>
      <w:proofErr w:type="gramStart"/>
      <w:r>
        <w:rPr>
          <w:rFonts w:ascii="宋体" w:hAnsi="宋体" w:hint="eastAsia"/>
          <w:szCs w:val="24"/>
          <w:lang w:val="x-none"/>
        </w:rPr>
        <w:t>易云音乐</w:t>
      </w:r>
      <w:proofErr w:type="gramEnd"/>
      <w:r>
        <w:rPr>
          <w:rFonts w:ascii="宋体" w:hAnsi="宋体" w:hint="eastAsia"/>
          <w:szCs w:val="24"/>
          <w:lang w:val="x-none"/>
        </w:rPr>
        <w:t>的曲库</w:t>
      </w:r>
      <w:r w:rsidR="00B51543">
        <w:rPr>
          <w:rFonts w:ascii="宋体" w:hAnsi="宋体" w:hint="eastAsia"/>
          <w:szCs w:val="24"/>
          <w:lang w:val="x-none"/>
        </w:rPr>
        <w:t>种类丰富，数目庞大。而随着知识版权在中国越来越被重视，平台用户更愿意通过消费来获得高品质音乐或者独家内容。</w:t>
      </w:r>
    </w:p>
    <w:p w14:paraId="2968465F" w14:textId="78DE8502" w:rsidR="00B51543" w:rsidRDefault="00B51543" w:rsidP="00E34B6B">
      <w:pPr>
        <w:ind w:firstLineChars="0" w:firstLine="420"/>
        <w:rPr>
          <w:rFonts w:ascii="宋体" w:hAnsi="宋体"/>
          <w:szCs w:val="24"/>
          <w:lang w:val="x-none"/>
        </w:rPr>
      </w:pPr>
      <w:r>
        <w:rPr>
          <w:rFonts w:ascii="宋体" w:hAnsi="宋体" w:hint="eastAsia"/>
          <w:szCs w:val="24"/>
          <w:lang w:val="x-none"/>
        </w:rPr>
        <w:t>根据国内的音乐平台的分析可以概括国内音乐平台的特点</w:t>
      </w:r>
      <w:r w:rsidR="00AE7426">
        <w:rPr>
          <w:rFonts w:ascii="宋体" w:hAnsi="宋体" w:hint="eastAsia"/>
          <w:szCs w:val="24"/>
          <w:lang w:val="x-none"/>
        </w:rPr>
        <w:t>；</w:t>
      </w:r>
    </w:p>
    <w:p w14:paraId="0B2E9187" w14:textId="4A4BEC07" w:rsidR="00B51543" w:rsidRDefault="00B51543" w:rsidP="00E34B6B">
      <w:pPr>
        <w:ind w:firstLineChars="0" w:firstLine="420"/>
        <w:rPr>
          <w:rFonts w:ascii="宋体" w:hAnsi="宋体"/>
          <w:szCs w:val="24"/>
          <w:lang w:val="x-none"/>
        </w:rPr>
      </w:pPr>
      <w:r>
        <w:rPr>
          <w:rFonts w:ascii="宋体" w:hAnsi="宋体" w:hint="eastAsia"/>
          <w:szCs w:val="24"/>
          <w:lang w:val="x-none"/>
        </w:rPr>
        <w:t>（1）个性推荐</w:t>
      </w:r>
    </w:p>
    <w:p w14:paraId="5DAAAC0C" w14:textId="51845BB6" w:rsidR="00B51543" w:rsidRDefault="00B51543" w:rsidP="00E34B6B">
      <w:pPr>
        <w:ind w:firstLineChars="0" w:firstLine="420"/>
        <w:rPr>
          <w:rFonts w:ascii="宋体" w:hAnsi="宋体"/>
          <w:szCs w:val="24"/>
          <w:lang w:val="x-none"/>
        </w:rPr>
      </w:pPr>
      <w:r>
        <w:rPr>
          <w:rFonts w:ascii="宋体" w:hAnsi="宋体" w:hint="eastAsia"/>
          <w:szCs w:val="24"/>
          <w:lang w:val="x-none"/>
        </w:rPr>
        <w:t>众多音乐平台常见的系统，主要是增加客户留存</w:t>
      </w:r>
      <w:r w:rsidR="00AE7426">
        <w:rPr>
          <w:rFonts w:ascii="宋体" w:hAnsi="宋体" w:hint="eastAsia"/>
          <w:szCs w:val="24"/>
          <w:lang w:val="x-none"/>
        </w:rPr>
        <w:t>。</w:t>
      </w:r>
    </w:p>
    <w:p w14:paraId="564CA2A9" w14:textId="40A955EC" w:rsidR="00B51543" w:rsidRDefault="00B51543" w:rsidP="00E34B6B">
      <w:pPr>
        <w:ind w:firstLineChars="0" w:firstLine="420"/>
        <w:rPr>
          <w:rFonts w:ascii="宋体" w:hAnsi="宋体"/>
          <w:szCs w:val="24"/>
          <w:lang w:val="x-none"/>
        </w:rPr>
      </w:pPr>
      <w:r>
        <w:rPr>
          <w:rFonts w:ascii="宋体" w:hAnsi="宋体" w:hint="eastAsia"/>
          <w:szCs w:val="24"/>
          <w:lang w:val="x-none"/>
        </w:rPr>
        <w:t>（2）UGC互动</w:t>
      </w:r>
    </w:p>
    <w:p w14:paraId="3B520AB7" w14:textId="34E233C3" w:rsidR="00B51543" w:rsidRDefault="00AE7426" w:rsidP="00E34B6B">
      <w:pPr>
        <w:ind w:firstLineChars="0" w:firstLine="420"/>
        <w:rPr>
          <w:rFonts w:ascii="宋体" w:hAnsi="宋体"/>
          <w:szCs w:val="24"/>
          <w:lang w:val="x-none"/>
        </w:rPr>
      </w:pPr>
      <w:r>
        <w:rPr>
          <w:rFonts w:ascii="宋体" w:hAnsi="宋体" w:hint="eastAsia"/>
          <w:szCs w:val="24"/>
          <w:lang w:val="x-none"/>
        </w:rPr>
        <w:t>通过UGC互动来增加平台的乐趣，增强音乐烘托的情感氛围，获得用户好感。</w:t>
      </w:r>
    </w:p>
    <w:p w14:paraId="48F892A4" w14:textId="71F26DA9" w:rsidR="00AE7426" w:rsidRDefault="00AE7426" w:rsidP="00E34B6B">
      <w:pPr>
        <w:ind w:firstLineChars="0" w:firstLine="420"/>
        <w:rPr>
          <w:rFonts w:ascii="宋体" w:hAnsi="宋体"/>
          <w:szCs w:val="24"/>
          <w:lang w:val="x-none"/>
        </w:rPr>
      </w:pPr>
      <w:r>
        <w:rPr>
          <w:rFonts w:ascii="宋体" w:hAnsi="宋体" w:hint="eastAsia"/>
          <w:szCs w:val="24"/>
          <w:lang w:val="x-none"/>
        </w:rPr>
        <w:t>（3）维护版权</w:t>
      </w:r>
    </w:p>
    <w:p w14:paraId="7C65DD75" w14:textId="45650D6E" w:rsidR="00AE7426" w:rsidRDefault="00AE7426" w:rsidP="00E34B6B">
      <w:pPr>
        <w:ind w:firstLineChars="0" w:firstLine="420"/>
        <w:rPr>
          <w:rFonts w:ascii="宋体" w:hAnsi="宋体"/>
          <w:szCs w:val="24"/>
          <w:lang w:val="x-none"/>
        </w:rPr>
      </w:pPr>
      <w:proofErr w:type="gramStart"/>
      <w:r>
        <w:rPr>
          <w:rFonts w:ascii="宋体" w:hAnsi="宋体" w:hint="eastAsia"/>
          <w:szCs w:val="24"/>
          <w:lang w:val="x-none"/>
        </w:rPr>
        <w:t>网易云平台</w:t>
      </w:r>
      <w:proofErr w:type="gramEnd"/>
      <w:r>
        <w:rPr>
          <w:rFonts w:ascii="宋体" w:hAnsi="宋体" w:hint="eastAsia"/>
          <w:szCs w:val="24"/>
          <w:lang w:val="x-none"/>
        </w:rPr>
        <w:t>通过给原创艺人添加认证，原创歌曲增加标签的方法来维护原创艺人的利益</w:t>
      </w:r>
    </w:p>
    <w:p w14:paraId="06BA8803" w14:textId="053BA34E" w:rsidR="004577C8" w:rsidRDefault="0043497A" w:rsidP="00E34B6B">
      <w:pPr>
        <w:ind w:firstLineChars="0" w:firstLine="420"/>
        <w:rPr>
          <w:rFonts w:ascii="宋体" w:hAnsi="宋体"/>
          <w:szCs w:val="24"/>
          <w:lang w:val="x-none"/>
        </w:rPr>
      </w:pPr>
      <w:r>
        <w:rPr>
          <w:rFonts w:ascii="宋体" w:hAnsi="宋体" w:hint="eastAsia"/>
          <w:szCs w:val="24"/>
          <w:lang w:val="x-none"/>
        </w:rPr>
        <w:t>通过分析国内外数字音乐平台的建设也可以看出一些不足的地方，例如推荐系统过于僵硬，仅推荐用户喜欢的风格而统一风格久而久之势必会生厌</w:t>
      </w:r>
      <w:r w:rsidR="004577C8">
        <w:rPr>
          <w:rFonts w:ascii="宋体" w:hAnsi="宋体" w:hint="eastAsia"/>
          <w:szCs w:val="24"/>
          <w:lang w:val="x-none"/>
        </w:rPr>
        <w:t>；</w:t>
      </w:r>
      <w:r>
        <w:rPr>
          <w:rFonts w:ascii="宋体" w:hAnsi="宋体" w:hint="eastAsia"/>
          <w:szCs w:val="24"/>
          <w:lang w:val="x-none"/>
        </w:rPr>
        <w:t>普通用户和付费用户差异化较为明显，甚至限制平台的功能，这就会阻碍新用户的体验</w:t>
      </w:r>
      <w:r w:rsidR="004577C8">
        <w:rPr>
          <w:rFonts w:ascii="宋体" w:hAnsi="宋体" w:hint="eastAsia"/>
          <w:szCs w:val="24"/>
          <w:lang w:val="x-none"/>
        </w:rPr>
        <w:t>；</w:t>
      </w:r>
      <w:r>
        <w:rPr>
          <w:rFonts w:ascii="宋体" w:hAnsi="宋体" w:hint="eastAsia"/>
          <w:szCs w:val="24"/>
          <w:lang w:val="x-none"/>
        </w:rPr>
        <w:t>曲库</w:t>
      </w:r>
      <w:r w:rsidR="004577C8">
        <w:rPr>
          <w:rFonts w:ascii="宋体" w:hAnsi="宋体" w:hint="eastAsia"/>
          <w:szCs w:val="24"/>
          <w:lang w:val="x-none"/>
        </w:rPr>
        <w:t>数量有</w:t>
      </w:r>
      <w:r w:rsidR="00C97B45">
        <w:rPr>
          <w:rFonts w:ascii="宋体" w:hAnsi="宋体" w:hint="eastAsia"/>
          <w:szCs w:val="24"/>
          <w:lang w:val="x-none"/>
        </w:rPr>
        <w:t>限不能很好的满足用户需求。</w:t>
      </w:r>
    </w:p>
    <w:p w14:paraId="50C10E6D" w14:textId="152D80C8" w:rsidR="00AE7426" w:rsidRDefault="00AE7426" w:rsidP="00E34B6B">
      <w:pPr>
        <w:ind w:firstLineChars="0" w:firstLine="420"/>
        <w:rPr>
          <w:rFonts w:ascii="宋体" w:hAnsi="宋体"/>
          <w:szCs w:val="24"/>
          <w:lang w:val="x-none"/>
        </w:rPr>
      </w:pPr>
      <w:r>
        <w:rPr>
          <w:rFonts w:ascii="宋体" w:hAnsi="宋体" w:hint="eastAsia"/>
          <w:szCs w:val="24"/>
          <w:lang w:val="x-none"/>
        </w:rPr>
        <w:t>国内外数字音乐平台已经走上较为成熟的发展时期，大数据的进一步发展将会成为数字音乐平台的又一次质变的强力推进剂。音乐平台的特点是用户喜好</w:t>
      </w:r>
      <w:r w:rsidR="0043497A">
        <w:rPr>
          <w:rFonts w:ascii="宋体" w:hAnsi="宋体" w:hint="eastAsia"/>
          <w:szCs w:val="24"/>
          <w:lang w:val="x-none"/>
        </w:rPr>
        <w:t>个</w:t>
      </w:r>
      <w:r w:rsidR="0043497A">
        <w:rPr>
          <w:rFonts w:ascii="宋体" w:hAnsi="宋体" w:hint="eastAsia"/>
          <w:szCs w:val="24"/>
          <w:lang w:val="x-none"/>
        </w:rPr>
        <w:lastRenderedPageBreak/>
        <w:t>性化</w:t>
      </w:r>
      <w:r>
        <w:rPr>
          <w:rFonts w:ascii="宋体" w:hAnsi="宋体" w:hint="eastAsia"/>
          <w:szCs w:val="24"/>
          <w:lang w:val="x-none"/>
        </w:rPr>
        <w:t>，</w:t>
      </w:r>
      <w:r w:rsidR="0043497A">
        <w:rPr>
          <w:rFonts w:ascii="宋体" w:hAnsi="宋体" w:hint="eastAsia"/>
          <w:szCs w:val="24"/>
          <w:lang w:val="x-none"/>
        </w:rPr>
        <w:t>数字音乐商品化，版权维护正规化以及网站建设现代化</w:t>
      </w:r>
      <w:r w:rsidR="004577C8">
        <w:rPr>
          <w:rFonts w:ascii="宋体" w:hAnsi="宋体" w:hint="eastAsia"/>
          <w:szCs w:val="24"/>
          <w:lang w:val="x-none"/>
        </w:rPr>
        <w:t>。所以音乐平台必须遵从市场规律，紧跟市场发展方向。</w:t>
      </w:r>
    </w:p>
    <w:p w14:paraId="0237D598" w14:textId="5C6D42C0" w:rsidR="00C97B45" w:rsidRPr="00423F5F" w:rsidRDefault="00AE7426" w:rsidP="00E34B6B">
      <w:pPr>
        <w:ind w:firstLineChars="0" w:firstLine="420"/>
        <w:rPr>
          <w:rFonts w:ascii="宋体" w:hAnsi="宋体"/>
          <w:szCs w:val="24"/>
          <w:lang w:val="x-none"/>
        </w:rPr>
      </w:pPr>
      <w:r>
        <w:rPr>
          <w:rFonts w:ascii="宋体" w:hAnsi="宋体" w:hint="eastAsia"/>
          <w:szCs w:val="24"/>
          <w:lang w:val="x-none"/>
        </w:rPr>
        <w:t>概括国内外目前针对数字音乐平台的</w:t>
      </w:r>
      <w:r w:rsidR="00CE6C42">
        <w:rPr>
          <w:rFonts w:ascii="宋体" w:hAnsi="宋体" w:hint="eastAsia"/>
          <w:szCs w:val="24"/>
          <w:lang w:val="x-none"/>
        </w:rPr>
        <w:t>研究情况</w:t>
      </w:r>
      <w:r w:rsidR="00C97B45">
        <w:rPr>
          <w:rFonts w:ascii="宋体" w:hAnsi="宋体" w:hint="eastAsia"/>
          <w:szCs w:val="24"/>
          <w:lang w:val="x-none"/>
        </w:rPr>
        <w:t>可以从中得到建设数字音乐销售网站的经验。数字音乐销售平台作为电商平台的一种，其具备电子商务开展</w:t>
      </w:r>
      <w:r w:rsidR="00281E47">
        <w:rPr>
          <w:rFonts w:ascii="宋体" w:hAnsi="宋体" w:hint="eastAsia"/>
          <w:szCs w:val="24"/>
          <w:lang w:val="x-none"/>
        </w:rPr>
        <w:t>活动的先天条件:</w:t>
      </w:r>
      <w:r w:rsidR="0091208A">
        <w:rPr>
          <w:rFonts w:ascii="宋体" w:hAnsi="宋体" w:hint="eastAsia"/>
          <w:szCs w:val="24"/>
          <w:lang w:val="x-none"/>
        </w:rPr>
        <w:t>商城，消费者，产品以及“物流”。</w:t>
      </w:r>
      <w:r w:rsidR="009E5C24">
        <w:rPr>
          <w:rFonts w:ascii="宋体" w:hAnsi="宋体" w:hint="eastAsia"/>
          <w:szCs w:val="24"/>
          <w:lang w:val="x-none"/>
        </w:rPr>
        <w:t>因为在线数字音乐销售系统本就是一个商城，其中的数字音乐会作为产品，而物流部分会被简化</w:t>
      </w:r>
      <w:proofErr w:type="gramStart"/>
      <w:r w:rsidR="009E5C24">
        <w:rPr>
          <w:rFonts w:ascii="宋体" w:hAnsi="宋体" w:hint="eastAsia"/>
          <w:szCs w:val="24"/>
          <w:lang w:val="x-none"/>
        </w:rPr>
        <w:t>在网略上</w:t>
      </w:r>
      <w:proofErr w:type="gramEnd"/>
      <w:r w:rsidR="009E5C24">
        <w:rPr>
          <w:rFonts w:ascii="宋体" w:hAnsi="宋体" w:hint="eastAsia"/>
          <w:szCs w:val="24"/>
          <w:lang w:val="x-none"/>
        </w:rPr>
        <w:t>快速进行。建设电子商务平台时还要让平台具备一定的个性推荐能力，版权维护能力，内容创新能力。</w:t>
      </w:r>
    </w:p>
    <w:p w14:paraId="358AD31F" w14:textId="61BDE3B0" w:rsidR="002F5B92" w:rsidRPr="00423F5F" w:rsidRDefault="0065296A" w:rsidP="004B783F">
      <w:pPr>
        <w:pStyle w:val="2"/>
        <w:ind w:firstLine="643"/>
        <w:rPr>
          <w:rFonts w:ascii="宋体" w:eastAsia="宋体" w:hAnsi="宋体"/>
        </w:rPr>
      </w:pPr>
      <w:bookmarkStart w:id="5" w:name="_Toc37628254"/>
      <w:r w:rsidRPr="00423F5F">
        <w:rPr>
          <w:rFonts w:ascii="宋体" w:eastAsia="宋体" w:hAnsi="宋体" w:hint="eastAsia"/>
        </w:rPr>
        <w:t>1</w:t>
      </w:r>
      <w:r w:rsidRPr="00423F5F">
        <w:rPr>
          <w:rFonts w:ascii="宋体" w:eastAsia="宋体" w:hAnsi="宋体"/>
        </w:rPr>
        <w:t>.</w:t>
      </w:r>
      <w:r w:rsidR="004B783F" w:rsidRPr="00423F5F">
        <w:rPr>
          <w:rFonts w:ascii="宋体" w:eastAsia="宋体" w:hAnsi="宋体"/>
        </w:rPr>
        <w:t>2</w:t>
      </w:r>
      <w:r w:rsidRPr="00423F5F">
        <w:rPr>
          <w:rFonts w:ascii="宋体" w:eastAsia="宋体" w:hAnsi="宋体"/>
        </w:rPr>
        <w:t xml:space="preserve"> </w:t>
      </w:r>
      <w:r w:rsidRPr="00423F5F">
        <w:rPr>
          <w:rFonts w:ascii="宋体" w:eastAsia="宋体" w:hAnsi="宋体" w:hint="eastAsia"/>
        </w:rPr>
        <w:t>研究技术架构</w:t>
      </w:r>
      <w:bookmarkEnd w:id="5"/>
    </w:p>
    <w:p w14:paraId="4C0883D6" w14:textId="20E686F4" w:rsidR="00A202E4" w:rsidRDefault="00A202E4" w:rsidP="00651361">
      <w:pPr>
        <w:pStyle w:val="3"/>
        <w:ind w:firstLine="560"/>
      </w:pPr>
      <w:bookmarkStart w:id="6" w:name="_Toc37628255"/>
      <w:r>
        <w:rPr>
          <w:rFonts w:hint="eastAsia"/>
        </w:rPr>
        <w:t>1</w:t>
      </w:r>
      <w:r>
        <w:t>.2.1</w:t>
      </w:r>
      <w:r>
        <w:rPr>
          <w:rFonts w:hint="eastAsia"/>
        </w:rPr>
        <w:t>研究理论架构</w:t>
      </w:r>
      <w:bookmarkEnd w:id="6"/>
    </w:p>
    <w:p w14:paraId="18691DBC" w14:textId="6F376144" w:rsidR="00A202E4" w:rsidRDefault="00A202E4" w:rsidP="004B783F">
      <w:pPr>
        <w:ind w:firstLine="480"/>
        <w:rPr>
          <w:rFonts w:ascii="宋体" w:hAnsi="宋体"/>
          <w:szCs w:val="24"/>
          <w:lang w:val="x-none"/>
        </w:rPr>
      </w:pPr>
      <w:r>
        <w:rPr>
          <w:rFonts w:ascii="宋体" w:hAnsi="宋体" w:hint="eastAsia"/>
          <w:szCs w:val="24"/>
          <w:lang w:val="x-none"/>
        </w:rPr>
        <w:t>在前面分析国内外数字音乐平台发展情况时采用了案例研究法</w:t>
      </w:r>
      <w:r w:rsidR="00443B02">
        <w:rPr>
          <w:rFonts w:ascii="宋体" w:hAnsi="宋体" w:hint="eastAsia"/>
          <w:szCs w:val="24"/>
          <w:lang w:val="x-none"/>
        </w:rPr>
        <w:t>，文献综合研究法</w:t>
      </w:r>
      <w:r w:rsidR="0052361C">
        <w:rPr>
          <w:rFonts w:ascii="宋体" w:hAnsi="宋体" w:hint="eastAsia"/>
          <w:szCs w:val="24"/>
          <w:lang w:val="x-none"/>
        </w:rPr>
        <w:t>。</w:t>
      </w:r>
      <w:r w:rsidR="00443B02">
        <w:rPr>
          <w:rFonts w:ascii="宋体" w:hAnsi="宋体" w:hint="eastAsia"/>
          <w:szCs w:val="24"/>
          <w:lang w:val="x-none"/>
        </w:rPr>
        <w:t>通过收集大量文献资料，整理分析后</w:t>
      </w:r>
      <w:r>
        <w:rPr>
          <w:rFonts w:ascii="宋体" w:hAnsi="宋体" w:hint="eastAsia"/>
          <w:szCs w:val="24"/>
          <w:lang w:val="x-none"/>
        </w:rPr>
        <w:t>分别以国外的Spotify数字音乐平台和国内的网</w:t>
      </w:r>
      <w:proofErr w:type="gramStart"/>
      <w:r>
        <w:rPr>
          <w:rFonts w:ascii="宋体" w:hAnsi="宋体" w:hint="eastAsia"/>
          <w:szCs w:val="24"/>
          <w:lang w:val="x-none"/>
        </w:rPr>
        <w:t>易云音乐</w:t>
      </w:r>
      <w:proofErr w:type="gramEnd"/>
      <w:r>
        <w:rPr>
          <w:rFonts w:ascii="宋体" w:hAnsi="宋体" w:hint="eastAsia"/>
          <w:szCs w:val="24"/>
          <w:lang w:val="x-none"/>
        </w:rPr>
        <w:t>平台为例</w:t>
      </w:r>
      <w:r w:rsidR="00443B02">
        <w:rPr>
          <w:rFonts w:ascii="宋体" w:hAnsi="宋体" w:hint="eastAsia"/>
          <w:szCs w:val="24"/>
          <w:lang w:val="x-none"/>
        </w:rPr>
        <w:t>研</w:t>
      </w:r>
      <w:r>
        <w:rPr>
          <w:rFonts w:ascii="宋体" w:hAnsi="宋体" w:hint="eastAsia"/>
          <w:szCs w:val="24"/>
          <w:lang w:val="x-none"/>
        </w:rPr>
        <w:t>究分析数字音乐平台的发展，特点，优势以及不足。通过对个例对比研究</w:t>
      </w:r>
      <w:r w:rsidR="00443B02">
        <w:rPr>
          <w:rFonts w:ascii="宋体" w:hAnsi="宋体" w:hint="eastAsia"/>
          <w:szCs w:val="24"/>
          <w:lang w:val="x-none"/>
        </w:rPr>
        <w:t>分析得出此次数字音乐平台建设应具备哪些基本属性和功能。</w:t>
      </w:r>
    </w:p>
    <w:p w14:paraId="7822A5E0" w14:textId="61F71040" w:rsidR="00443B02" w:rsidRDefault="00443B02" w:rsidP="00651361">
      <w:pPr>
        <w:pStyle w:val="3"/>
        <w:ind w:firstLine="560"/>
      </w:pPr>
      <w:bookmarkStart w:id="7" w:name="_Toc37628256"/>
      <w:r>
        <w:rPr>
          <w:rFonts w:hint="eastAsia"/>
        </w:rPr>
        <w:t>1</w:t>
      </w:r>
      <w:r>
        <w:t>.2.2</w:t>
      </w:r>
      <w:r>
        <w:rPr>
          <w:rFonts w:hint="eastAsia"/>
        </w:rPr>
        <w:t>研究技术架构</w:t>
      </w:r>
      <w:bookmarkEnd w:id="7"/>
    </w:p>
    <w:p w14:paraId="5698A346" w14:textId="236FF34B" w:rsidR="003C2CA4" w:rsidRDefault="006F48EA" w:rsidP="006F48EA">
      <w:pPr>
        <w:ind w:firstLine="480"/>
        <w:rPr>
          <w:rFonts w:ascii="宋体" w:hAnsi="宋体"/>
          <w:szCs w:val="24"/>
          <w:lang w:val="x-none"/>
        </w:rPr>
      </w:pPr>
      <w:r w:rsidRPr="006F48EA">
        <w:rPr>
          <w:rFonts w:ascii="宋体" w:hAnsi="宋体"/>
          <w:szCs w:val="24"/>
          <w:lang w:val="x-none"/>
        </w:rPr>
        <w:t>B/S 结构（Browser/Server，浏览器/服务器模</w:t>
      </w:r>
      <w:r w:rsidRPr="006F48EA">
        <w:rPr>
          <w:rFonts w:ascii="宋体" w:hAnsi="宋体" w:hint="eastAsia"/>
          <w:szCs w:val="24"/>
          <w:lang w:val="x-none"/>
        </w:rPr>
        <w:t>式），是</w:t>
      </w:r>
      <w:r w:rsidRPr="006F48EA">
        <w:rPr>
          <w:rFonts w:ascii="宋体" w:hAnsi="宋体"/>
          <w:szCs w:val="24"/>
          <w:lang w:val="x-none"/>
        </w:rPr>
        <w:t xml:space="preserve"> WEB 兴起后的一种网络结构模式。这种模</w:t>
      </w:r>
      <w:r w:rsidRPr="006F48EA">
        <w:rPr>
          <w:rFonts w:ascii="宋体" w:hAnsi="宋体" w:hint="eastAsia"/>
          <w:szCs w:val="24"/>
          <w:lang w:val="x-none"/>
        </w:rPr>
        <w:t>式统一了客户端，将系统功能实现的核心部分集中到服务器上，简化了系统的开发、维护和使用。</w:t>
      </w:r>
      <w:r>
        <w:rPr>
          <w:rFonts w:ascii="宋体" w:hAnsi="宋体" w:hint="eastAsia"/>
          <w:szCs w:val="24"/>
          <w:lang w:val="x-none"/>
        </w:rPr>
        <w:t>【2】</w:t>
      </w:r>
    </w:p>
    <w:p w14:paraId="7AB25749" w14:textId="17EACDB2" w:rsidR="00F961E7" w:rsidRDefault="00F961E7" w:rsidP="006F48EA">
      <w:pPr>
        <w:ind w:firstLine="480"/>
        <w:rPr>
          <w:rFonts w:ascii="宋体" w:hAnsi="宋体" w:hint="eastAsia"/>
          <w:szCs w:val="24"/>
          <w:lang w:val="x-none"/>
        </w:rPr>
      </w:pPr>
      <w:r w:rsidRPr="00F961E7">
        <w:rPr>
          <w:rFonts w:ascii="宋体" w:hAnsi="宋体"/>
          <w:szCs w:val="24"/>
          <w:lang w:val="x-none"/>
        </w:rPr>
        <w:drawing>
          <wp:anchor distT="0" distB="0" distL="114300" distR="114300" simplePos="0" relativeHeight="251653632" behindDoc="0" locked="0" layoutInCell="1" allowOverlap="1" wp14:anchorId="41493E27" wp14:editId="2F5A82B8">
            <wp:simplePos x="0" y="0"/>
            <wp:positionH relativeFrom="column">
              <wp:posOffset>609369</wp:posOffset>
            </wp:positionH>
            <wp:positionV relativeFrom="paragraph">
              <wp:posOffset>2104967</wp:posOffset>
            </wp:positionV>
            <wp:extent cx="3590983" cy="2337209"/>
            <wp:effectExtent l="0" t="0" r="0"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0983" cy="2337209"/>
                    </a:xfrm>
                    <a:prstGeom prst="rect">
                      <a:avLst/>
                    </a:prstGeom>
                  </pic:spPr>
                </pic:pic>
              </a:graphicData>
            </a:graphic>
            <wp14:sizeRelH relativeFrom="margin">
              <wp14:pctWidth>0</wp14:pctWidth>
            </wp14:sizeRelH>
            <wp14:sizeRelV relativeFrom="margin">
              <wp14:pctHeight>0</wp14:pctHeight>
            </wp14:sizeRelV>
          </wp:anchor>
        </w:drawing>
      </w:r>
      <w:r w:rsidR="006F48EA">
        <w:rPr>
          <w:rFonts w:ascii="宋体" w:hAnsi="宋体" w:hint="eastAsia"/>
          <w:szCs w:val="24"/>
          <w:lang w:val="x-none"/>
        </w:rPr>
        <w:t>在线数字音乐平台的建设是采用</w:t>
      </w:r>
      <w:r w:rsidR="0065296A" w:rsidRPr="00423F5F">
        <w:rPr>
          <w:rFonts w:ascii="宋体" w:hAnsi="宋体" w:hint="eastAsia"/>
          <w:szCs w:val="24"/>
          <w:lang w:val="x-none"/>
        </w:rPr>
        <w:t>前后端分离</w:t>
      </w:r>
      <w:r w:rsidR="0052361C">
        <w:rPr>
          <w:rFonts w:ascii="宋体" w:hAnsi="宋体" w:hint="eastAsia"/>
          <w:szCs w:val="24"/>
          <w:lang w:val="x-none"/>
        </w:rPr>
        <w:t>技术</w:t>
      </w:r>
      <w:r w:rsidR="003C2CA4">
        <w:rPr>
          <w:rFonts w:ascii="宋体" w:hAnsi="宋体" w:hint="eastAsia"/>
          <w:szCs w:val="24"/>
          <w:lang w:val="x-none"/>
        </w:rPr>
        <w:t>，</w:t>
      </w:r>
      <w:r w:rsidR="003C2CA4" w:rsidRPr="003C2CA4">
        <w:rPr>
          <w:rFonts w:ascii="宋体" w:hAnsi="宋体"/>
          <w:szCs w:val="24"/>
          <w:lang w:val="x-none"/>
        </w:rPr>
        <w:t xml:space="preserve">核心思想是前端通过 ajax 调用后端的 Restful API，使用 </w:t>
      </w:r>
      <w:r w:rsidR="003C2CA4">
        <w:rPr>
          <w:rFonts w:ascii="宋体" w:hAnsi="宋体" w:hint="eastAsia"/>
          <w:szCs w:val="24"/>
          <w:lang w:val="x-none"/>
        </w:rPr>
        <w:t>JSON</w:t>
      </w:r>
      <w:r w:rsidR="003C2CA4" w:rsidRPr="003C2CA4">
        <w:rPr>
          <w:rFonts w:ascii="宋体" w:hAnsi="宋体"/>
          <w:szCs w:val="24"/>
          <w:lang w:val="x-none"/>
        </w:rPr>
        <w:t xml:space="preserve"> 数据交互。这种开发模式，控制层和一部分业务逻辑处理也被认为是前端的一部分， 后端负责模型层，业务处理层和数据库访问等</w:t>
      </w:r>
      <w:r w:rsidR="003C2CA4" w:rsidRPr="003C2CA4">
        <w:rPr>
          <w:rFonts w:ascii="宋体" w:hAnsi="宋体" w:hint="eastAsia"/>
          <w:szCs w:val="24"/>
          <w:lang w:val="x-none"/>
        </w:rPr>
        <w:t>【3】</w:t>
      </w:r>
      <w:r w:rsidR="003C2CA4">
        <w:rPr>
          <w:rFonts w:ascii="宋体" w:hAnsi="宋体" w:hint="eastAsia"/>
          <w:szCs w:val="24"/>
          <w:lang w:val="x-none"/>
        </w:rPr>
        <w:t>。这种开发模式会将一个项目分为两个子项目，前端开发项目和后端开发项目。前端项目是WEB展示的页面开发，后端项目是指数据库访</w:t>
      </w:r>
      <w:r w:rsidR="003C2CA4">
        <w:rPr>
          <w:rFonts w:ascii="宋体" w:hAnsi="宋体" w:hint="eastAsia"/>
          <w:szCs w:val="24"/>
          <w:lang w:val="x-none"/>
        </w:rPr>
        <w:lastRenderedPageBreak/>
        <w:t>问和部分业务逻辑处理，通过JSON的形式来提供</w:t>
      </w:r>
      <w:r>
        <w:rPr>
          <w:rFonts w:ascii="宋体" w:hAnsi="宋体" w:hint="eastAsia"/>
          <w:szCs w:val="24"/>
          <w:lang w:val="x-none"/>
        </w:rPr>
        <w:t>API接口供前端调用。管理API接口的工具众多，本次使用Swagger</w:t>
      </w:r>
      <w:r>
        <w:rPr>
          <w:rFonts w:ascii="宋体" w:hAnsi="宋体"/>
          <w:szCs w:val="24"/>
          <w:lang w:val="x-none"/>
        </w:rPr>
        <w:t xml:space="preserve"> </w:t>
      </w:r>
      <w:r>
        <w:rPr>
          <w:rFonts w:ascii="宋体" w:hAnsi="宋体" w:hint="eastAsia"/>
          <w:szCs w:val="24"/>
          <w:lang w:val="x-none"/>
        </w:rPr>
        <w:t>Tools分类归整APIs。这种模式的部署结构如下图所示。</w:t>
      </w:r>
    </w:p>
    <w:p w14:paraId="48511254" w14:textId="25E1E98D" w:rsidR="0065296A" w:rsidRPr="00423F5F" w:rsidRDefault="0065296A" w:rsidP="006F48EA">
      <w:pPr>
        <w:ind w:firstLine="480"/>
        <w:rPr>
          <w:rFonts w:ascii="宋体" w:hAnsi="宋体"/>
          <w:szCs w:val="24"/>
          <w:lang w:val="x-none"/>
        </w:rPr>
      </w:pPr>
      <w:r w:rsidRPr="00423F5F">
        <w:rPr>
          <w:rFonts w:ascii="宋体" w:hAnsi="宋体"/>
          <w:szCs w:val="24"/>
          <w:lang w:val="x-none"/>
        </w:rPr>
        <w:t>5</w:t>
      </w:r>
      <w:r w:rsidRPr="00423F5F">
        <w:rPr>
          <w:rFonts w:ascii="宋体" w:hAnsi="宋体" w:hint="eastAsia"/>
          <w:szCs w:val="24"/>
          <w:lang w:val="x-none"/>
        </w:rPr>
        <w:t>G的到来会降低用户对APP的依赖，更多的</w:t>
      </w:r>
      <w:proofErr w:type="gramStart"/>
      <w:r w:rsidRPr="00423F5F">
        <w:rPr>
          <w:rFonts w:ascii="宋体" w:hAnsi="宋体" w:hint="eastAsia"/>
          <w:szCs w:val="24"/>
          <w:lang w:val="x-none"/>
        </w:rPr>
        <w:t>云应用</w:t>
      </w:r>
      <w:proofErr w:type="gramEnd"/>
      <w:r w:rsidRPr="00423F5F">
        <w:rPr>
          <w:rFonts w:ascii="宋体" w:hAnsi="宋体" w:hint="eastAsia"/>
          <w:szCs w:val="24"/>
          <w:lang w:val="x-none"/>
        </w:rPr>
        <w:t>会应运而生，遍地开花。前后端分离技术借助SpringBoot来实现，SpringBoot作为目前流行的项目构建支持技术，深受开发人员的喜爱，其高</w:t>
      </w:r>
      <w:proofErr w:type="gramStart"/>
      <w:r w:rsidRPr="00423F5F">
        <w:rPr>
          <w:rFonts w:ascii="宋体" w:hAnsi="宋体" w:hint="eastAsia"/>
          <w:szCs w:val="24"/>
          <w:lang w:val="x-none"/>
        </w:rPr>
        <w:t>拓展性给</w:t>
      </w:r>
      <w:proofErr w:type="gramEnd"/>
      <w:r w:rsidRPr="00423F5F">
        <w:rPr>
          <w:rFonts w:ascii="宋体" w:hAnsi="宋体" w:hint="eastAsia"/>
          <w:szCs w:val="24"/>
          <w:lang w:val="x-none"/>
        </w:rPr>
        <w:t>SpringBoot项目带来更多可能。同时SpringBoot能很好的融合SSM开发框架，这样更容易搭建项目后台基础与架构。前端借助Layui</w:t>
      </w:r>
      <w:r w:rsidR="00AF1845" w:rsidRPr="00423F5F">
        <w:rPr>
          <w:rFonts w:ascii="宋体" w:hAnsi="宋体" w:hint="eastAsia"/>
          <w:szCs w:val="24"/>
          <w:lang w:val="x-none"/>
        </w:rPr>
        <w:t>成熟的前端框架体系，减少前端代码的编写加快开发速度。Layui拥有响应式框架，这样能更好的兼容不同的设备，这更合B/S的高可移植性向契合。对于后台数据库，本项目将采用关系型数据库MySQL数据库以及Redis存储技术，借助Redis技术加快用户点击功能键的反应</w:t>
      </w:r>
      <w:r w:rsidR="00577BDE" w:rsidRPr="00423F5F">
        <w:rPr>
          <w:rFonts w:ascii="宋体" w:hAnsi="宋体" w:hint="eastAsia"/>
          <w:szCs w:val="24"/>
          <w:lang w:val="x-none"/>
        </w:rPr>
        <w:t>速度</w:t>
      </w:r>
      <w:r w:rsidR="00AF1845" w:rsidRPr="00423F5F">
        <w:rPr>
          <w:rFonts w:ascii="宋体" w:hAnsi="宋体" w:hint="eastAsia"/>
          <w:szCs w:val="24"/>
          <w:lang w:val="x-none"/>
        </w:rPr>
        <w:t>，提升用户体验。</w:t>
      </w:r>
    </w:p>
    <w:p w14:paraId="1477BDE2" w14:textId="044FAB40" w:rsidR="00AF1845" w:rsidRPr="00423F5F" w:rsidRDefault="004B783F" w:rsidP="004B783F">
      <w:pPr>
        <w:pStyle w:val="2"/>
        <w:ind w:firstLine="643"/>
        <w:rPr>
          <w:rFonts w:ascii="宋体" w:eastAsia="宋体" w:hAnsi="宋体"/>
        </w:rPr>
      </w:pPr>
      <w:bookmarkStart w:id="8" w:name="_Toc37628257"/>
      <w:r w:rsidRPr="00423F5F">
        <w:rPr>
          <w:rFonts w:ascii="宋体" w:eastAsia="宋体" w:hAnsi="宋体"/>
        </w:rPr>
        <w:t>1.3</w:t>
      </w:r>
      <w:r w:rsidR="00AF1845" w:rsidRPr="00423F5F">
        <w:rPr>
          <w:rFonts w:ascii="宋体" w:eastAsia="宋体" w:hAnsi="宋体" w:hint="eastAsia"/>
        </w:rPr>
        <w:t>本文结构</w:t>
      </w:r>
      <w:bookmarkEnd w:id="8"/>
    </w:p>
    <w:p w14:paraId="10DA0E2F" w14:textId="51F4D9DD" w:rsidR="00917B8C" w:rsidRDefault="004B783F" w:rsidP="00423F5F">
      <w:pPr>
        <w:ind w:firstLine="480"/>
        <w:rPr>
          <w:rFonts w:ascii="宋体" w:hAnsi="宋体"/>
        </w:rPr>
      </w:pPr>
      <w:r w:rsidRPr="00423F5F">
        <w:rPr>
          <w:rFonts w:ascii="宋体" w:hAnsi="宋体" w:hint="eastAsia"/>
        </w:rPr>
        <w:t>本文共分为</w:t>
      </w:r>
      <w:r w:rsidR="00A06551">
        <w:rPr>
          <w:rFonts w:ascii="宋体" w:hAnsi="宋体" w:hint="eastAsia"/>
        </w:rPr>
        <w:t>四</w:t>
      </w:r>
      <w:r w:rsidRPr="00423F5F">
        <w:rPr>
          <w:rFonts w:ascii="宋体" w:hAnsi="宋体" w:hint="eastAsia"/>
        </w:rPr>
        <w:t>个章节</w:t>
      </w:r>
      <w:r w:rsidR="00A06551">
        <w:rPr>
          <w:rFonts w:ascii="宋体" w:hAnsi="宋体" w:hint="eastAsia"/>
        </w:rPr>
        <w:t>来阐述基于J2EE</w:t>
      </w:r>
      <w:r w:rsidR="00917B8C">
        <w:rPr>
          <w:rFonts w:ascii="宋体" w:hAnsi="宋体" w:hint="eastAsia"/>
        </w:rPr>
        <w:t>的数字音乐销售网站设计。</w:t>
      </w:r>
    </w:p>
    <w:p w14:paraId="7F695C4F" w14:textId="3843E3E0" w:rsidR="004B783F" w:rsidRPr="00423F5F" w:rsidRDefault="004B783F" w:rsidP="00423F5F">
      <w:pPr>
        <w:ind w:firstLine="480"/>
        <w:rPr>
          <w:rFonts w:ascii="宋体" w:hAnsi="宋体"/>
        </w:rPr>
      </w:pPr>
      <w:r w:rsidRPr="00423F5F">
        <w:rPr>
          <w:rFonts w:ascii="宋体" w:hAnsi="宋体" w:hint="eastAsia"/>
        </w:rPr>
        <w:t>第一章节主要介绍了当</w:t>
      </w:r>
      <w:proofErr w:type="gramStart"/>
      <w:r w:rsidRPr="00423F5F">
        <w:rPr>
          <w:rFonts w:ascii="宋体" w:hAnsi="宋体" w:hint="eastAsia"/>
        </w:rPr>
        <w:t>下</w:t>
      </w:r>
      <w:r w:rsidR="00917B8C">
        <w:rPr>
          <w:rFonts w:ascii="宋体" w:hAnsi="宋体" w:hint="eastAsia"/>
        </w:rPr>
        <w:t>数字</w:t>
      </w:r>
      <w:proofErr w:type="gramEnd"/>
      <w:r w:rsidRPr="00423F5F">
        <w:rPr>
          <w:rFonts w:ascii="宋体" w:hAnsi="宋体" w:hint="eastAsia"/>
        </w:rPr>
        <w:t>音乐网站的发展历史与现状，并举例分析了几种不同</w:t>
      </w:r>
      <w:r w:rsidR="00917B8C">
        <w:rPr>
          <w:rFonts w:ascii="宋体" w:hAnsi="宋体" w:hint="eastAsia"/>
        </w:rPr>
        <w:t>类型的数字音乐网站优缺点。同时介绍了本论文的主要工作即论文组织结构</w:t>
      </w:r>
      <w:r w:rsidR="00DB7085">
        <w:rPr>
          <w:rFonts w:ascii="宋体" w:hAnsi="宋体" w:hint="eastAsia"/>
        </w:rPr>
        <w:t>。</w:t>
      </w:r>
    </w:p>
    <w:p w14:paraId="76A86045" w14:textId="3087E710" w:rsidR="004B783F" w:rsidRPr="00423F5F" w:rsidRDefault="004B783F" w:rsidP="00423F5F">
      <w:pPr>
        <w:ind w:firstLine="480"/>
        <w:rPr>
          <w:rFonts w:ascii="宋体" w:hAnsi="宋体"/>
        </w:rPr>
      </w:pPr>
      <w:r w:rsidRPr="00423F5F">
        <w:rPr>
          <w:rFonts w:ascii="宋体" w:hAnsi="宋体" w:hint="eastAsia"/>
        </w:rPr>
        <w:t>第二章节</w:t>
      </w:r>
      <w:r w:rsidR="00DB7085">
        <w:rPr>
          <w:rFonts w:ascii="宋体" w:hAnsi="宋体" w:hint="eastAsia"/>
        </w:rPr>
        <w:t>重点</w:t>
      </w:r>
      <w:r w:rsidRPr="00423F5F">
        <w:rPr>
          <w:rFonts w:ascii="宋体" w:hAnsi="宋体" w:hint="eastAsia"/>
        </w:rPr>
        <w:t>讲述搭建网站</w:t>
      </w:r>
      <w:r w:rsidR="00DB7085">
        <w:rPr>
          <w:rFonts w:ascii="宋体" w:hAnsi="宋体" w:hint="eastAsia"/>
        </w:rPr>
        <w:t>使用到</w:t>
      </w:r>
      <w:r w:rsidR="00DB7085">
        <w:rPr>
          <w:rFonts w:ascii="宋体" w:hAnsi="宋体" w:hint="eastAsia"/>
        </w:rPr>
        <w:t>的</w:t>
      </w:r>
      <w:r w:rsidRPr="00423F5F">
        <w:rPr>
          <w:rFonts w:ascii="宋体" w:hAnsi="宋体" w:hint="eastAsia"/>
        </w:rPr>
        <w:t>相关技术</w:t>
      </w:r>
      <w:r w:rsidR="00DB7085">
        <w:rPr>
          <w:rFonts w:ascii="宋体" w:hAnsi="宋体" w:hint="eastAsia"/>
        </w:rPr>
        <w:t>，</w:t>
      </w:r>
      <w:r w:rsidR="00DB7085">
        <w:rPr>
          <w:rFonts w:ascii="宋体" w:hAnsi="宋体" w:hint="eastAsia"/>
        </w:rPr>
        <w:t>其中有</w:t>
      </w:r>
      <w:r w:rsidR="00DB7085">
        <w:rPr>
          <w:rFonts w:ascii="宋体" w:hAnsi="宋体" w:hint="eastAsia"/>
        </w:rPr>
        <w:t>B/S模式的技术原理， SpringBoot的发展与技术原理，最后讨论本次研究要用到的工具并介绍他们的功能特点和基本原理</w:t>
      </w:r>
      <w:r w:rsidR="00EB2DE7">
        <w:rPr>
          <w:rFonts w:ascii="宋体" w:hAnsi="宋体" w:hint="eastAsia"/>
        </w:rPr>
        <w:t>。</w:t>
      </w:r>
    </w:p>
    <w:p w14:paraId="26E8979E" w14:textId="1B6D34E6" w:rsidR="004B783F" w:rsidRDefault="004B783F" w:rsidP="00423F5F">
      <w:pPr>
        <w:ind w:firstLine="480"/>
        <w:rPr>
          <w:rFonts w:ascii="宋体" w:hAnsi="宋体"/>
        </w:rPr>
      </w:pPr>
      <w:r w:rsidRPr="00423F5F">
        <w:rPr>
          <w:rFonts w:ascii="宋体" w:hAnsi="宋体" w:hint="eastAsia"/>
        </w:rPr>
        <w:t>第三章节</w:t>
      </w:r>
      <w:r w:rsidR="00EB2DE7">
        <w:rPr>
          <w:rFonts w:ascii="宋体" w:hAnsi="宋体" w:hint="eastAsia"/>
        </w:rPr>
        <w:t>主要对系统做需求分析，结构设计以及后台POJO实体类设计，并绘制模块的用例图、功能的ER图以及整体的结构功能设计图。</w:t>
      </w:r>
    </w:p>
    <w:p w14:paraId="636FDB4F" w14:textId="0C8D365F" w:rsidR="00EB2DE7" w:rsidRDefault="00EB2DE7" w:rsidP="00423F5F">
      <w:pPr>
        <w:ind w:firstLine="480"/>
        <w:rPr>
          <w:rFonts w:ascii="宋体" w:hAnsi="宋体"/>
        </w:rPr>
      </w:pPr>
      <w:r>
        <w:rPr>
          <w:rFonts w:ascii="宋体" w:hAnsi="宋体" w:hint="eastAsia"/>
        </w:rPr>
        <w:t>第四章会对系统各个功能模块以及实现过程做整体详尽的阐述。</w:t>
      </w:r>
    </w:p>
    <w:p w14:paraId="206B9230" w14:textId="77777777" w:rsidR="00EB2DE7" w:rsidRPr="00EB2DE7" w:rsidRDefault="00EB2DE7" w:rsidP="00423F5F">
      <w:pPr>
        <w:ind w:firstLine="480"/>
        <w:rPr>
          <w:rFonts w:ascii="宋体" w:hAnsi="宋体" w:hint="eastAsia"/>
        </w:rPr>
      </w:pPr>
    </w:p>
    <w:p w14:paraId="3019361E" w14:textId="1FA2BB9A" w:rsidR="00AF1845" w:rsidRPr="00423F5F" w:rsidRDefault="00AF1845" w:rsidP="00423F5F">
      <w:pPr>
        <w:pStyle w:val="1"/>
        <w:ind w:firstLine="883"/>
        <w:jc w:val="center"/>
        <w:rPr>
          <w:rFonts w:ascii="宋体" w:hAnsi="宋体"/>
        </w:rPr>
      </w:pPr>
      <w:bookmarkStart w:id="9" w:name="_Toc37628258"/>
      <w:r w:rsidRPr="00423F5F">
        <w:rPr>
          <w:rFonts w:ascii="宋体" w:hAnsi="宋体"/>
        </w:rPr>
        <w:t>2.</w:t>
      </w:r>
      <w:r w:rsidRPr="00423F5F">
        <w:rPr>
          <w:rFonts w:ascii="宋体" w:hAnsi="宋体" w:hint="eastAsia"/>
        </w:rPr>
        <w:t>相关技术概述</w:t>
      </w:r>
      <w:bookmarkEnd w:id="9"/>
    </w:p>
    <w:p w14:paraId="6A386183" w14:textId="479321EA" w:rsidR="00123EFC" w:rsidRPr="00423F5F" w:rsidRDefault="00821488" w:rsidP="00423F5F">
      <w:pPr>
        <w:ind w:firstLine="480"/>
        <w:rPr>
          <w:rFonts w:ascii="宋体" w:hAnsi="宋体"/>
        </w:rPr>
      </w:pPr>
      <w:r w:rsidRPr="00423F5F">
        <w:rPr>
          <w:rFonts w:ascii="宋体" w:hAnsi="宋体" w:hint="eastAsia"/>
        </w:rPr>
        <w:t>在线</w:t>
      </w:r>
      <w:r w:rsidR="00B70A79" w:rsidRPr="00423F5F">
        <w:rPr>
          <w:rFonts w:ascii="宋体" w:hAnsi="宋体" w:hint="eastAsia"/>
        </w:rPr>
        <w:t>数字音乐</w:t>
      </w:r>
      <w:r w:rsidRPr="00423F5F">
        <w:rPr>
          <w:rFonts w:ascii="宋体" w:hAnsi="宋体" w:hint="eastAsia"/>
        </w:rPr>
        <w:t>平台作为互联网时代的产品必须符合互联网的特点；敏捷开发，快速响应，安全稳定。</w:t>
      </w:r>
      <w:r w:rsidR="00577BDE" w:rsidRPr="00423F5F">
        <w:rPr>
          <w:rFonts w:ascii="宋体" w:hAnsi="宋体" w:hint="eastAsia"/>
        </w:rPr>
        <w:t>所以本次研究打算采用Spring系列的产品，Spring系列框架作为目前主流的应用开发框架，被广泛的应用于各个领域。其中的SpringBoot将会被应用于此次开发，作为后端的成熟的框架，SpringBoot内嵌Apache服务器，同时利用maven功能对后端需要用的jar包做统一版本管理，减少缺少依赖jar，jar版本冲突等相关问题。</w:t>
      </w:r>
      <w:r w:rsidR="005B2C7C" w:rsidRPr="00423F5F">
        <w:rPr>
          <w:rFonts w:ascii="宋体" w:hAnsi="宋体"/>
        </w:rPr>
        <w:t>L</w:t>
      </w:r>
      <w:r w:rsidR="00941EAA" w:rsidRPr="00423F5F">
        <w:rPr>
          <w:rFonts w:ascii="宋体" w:hAnsi="宋体"/>
        </w:rPr>
        <w:t>ayui</w:t>
      </w:r>
      <w:r w:rsidR="005B2C7C" w:rsidRPr="00423F5F">
        <w:rPr>
          <w:rFonts w:ascii="宋体" w:hAnsi="宋体" w:hint="eastAsia"/>
        </w:rPr>
        <w:t>前端优化响应式框架能合理的兼容各种设备，同时数据库利用MSQL数据库快速存储。</w:t>
      </w:r>
    </w:p>
    <w:p w14:paraId="08358584" w14:textId="28732DC1" w:rsidR="00423F5F" w:rsidRDefault="00EB2DE7" w:rsidP="00EB2DE7">
      <w:pPr>
        <w:ind w:firstLine="480"/>
        <w:rPr>
          <w:rFonts w:ascii="宋体" w:hAnsi="宋体"/>
        </w:rPr>
      </w:pPr>
      <w:r w:rsidRPr="00423F5F">
        <w:rPr>
          <w:rFonts w:ascii="宋体" w:hAnsi="宋体" w:hint="eastAsia"/>
          <w:noProof/>
        </w:rPr>
        <w:lastRenderedPageBreak/>
        <w:drawing>
          <wp:anchor distT="0" distB="0" distL="114300" distR="114300" simplePos="0" relativeHeight="251660800" behindDoc="0" locked="0" layoutInCell="1" allowOverlap="1" wp14:anchorId="47144803" wp14:editId="6ECF1C82">
            <wp:simplePos x="0" y="0"/>
            <wp:positionH relativeFrom="column">
              <wp:posOffset>-547370</wp:posOffset>
            </wp:positionH>
            <wp:positionV relativeFrom="paragraph">
              <wp:posOffset>546735</wp:posOffset>
            </wp:positionV>
            <wp:extent cx="6204585" cy="2863215"/>
            <wp:effectExtent l="0" t="0" r="0" b="0"/>
            <wp:wrapTopAndBottom/>
            <wp:docPr id="136" name="图片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04585" cy="2863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2C7C" w:rsidRPr="00423F5F">
        <w:rPr>
          <w:rFonts w:ascii="宋体" w:hAnsi="宋体" w:hint="eastAsia"/>
        </w:rPr>
        <w:t>在经典的MVC三层架构下，实现对前端，后端和数据库的适配工作。以下将介绍本次研究用到的技术架构并进行详细分析与探讨。</w:t>
      </w:r>
    </w:p>
    <w:p w14:paraId="314B3D57" w14:textId="5463BB23" w:rsidR="00CB1297" w:rsidRPr="00651361" w:rsidRDefault="00CB1297" w:rsidP="00651361">
      <w:pPr>
        <w:pStyle w:val="2"/>
        <w:ind w:firstLine="640"/>
      </w:pPr>
      <w:bookmarkStart w:id="10" w:name="_Toc37628259"/>
      <w:r w:rsidRPr="00651361">
        <w:rPr>
          <w:rFonts w:hint="eastAsia"/>
        </w:rPr>
        <w:t>2</w:t>
      </w:r>
      <w:r w:rsidRPr="00651361">
        <w:t>.1 SpringBoot框架</w:t>
      </w:r>
      <w:bookmarkEnd w:id="10"/>
    </w:p>
    <w:p w14:paraId="1043AC2C" w14:textId="68C28334" w:rsidR="00CB1297" w:rsidRDefault="00CB1297" w:rsidP="00651361">
      <w:pPr>
        <w:pStyle w:val="3"/>
        <w:ind w:firstLine="560"/>
      </w:pPr>
      <w:r>
        <w:t xml:space="preserve"> </w:t>
      </w:r>
      <w:bookmarkStart w:id="11" w:name="_Toc37628260"/>
      <w:r w:rsidR="00651361">
        <w:rPr>
          <w:rFonts w:hint="eastAsia"/>
        </w:rPr>
        <w:t>2</w:t>
      </w:r>
      <w:r w:rsidR="00651361">
        <w:t xml:space="preserve">.1.1 </w:t>
      </w:r>
      <w:r w:rsidR="00F906F1">
        <w:rPr>
          <w:rFonts w:hint="eastAsia"/>
        </w:rPr>
        <w:t>SpringBoot</w:t>
      </w:r>
      <w:r w:rsidR="00F906F1">
        <w:rPr>
          <w:rFonts w:hint="eastAsia"/>
        </w:rPr>
        <w:t>框架的发展</w:t>
      </w:r>
      <w:bookmarkEnd w:id="11"/>
    </w:p>
    <w:p w14:paraId="5BB531B4" w14:textId="1BBD077B" w:rsidR="00F906F1" w:rsidRDefault="00F906F1" w:rsidP="00F906F1">
      <w:pPr>
        <w:ind w:firstLine="480"/>
        <w:rPr>
          <w:rFonts w:ascii="宋体" w:hAnsi="宋体"/>
        </w:rPr>
      </w:pPr>
      <w:r w:rsidRPr="00F906F1">
        <w:rPr>
          <w:rFonts w:ascii="宋体" w:hAnsi="宋体" w:hint="eastAsia"/>
        </w:rPr>
        <w:t>随着框架技术的快速发展，</w:t>
      </w:r>
      <w:r w:rsidRPr="00F906F1">
        <w:rPr>
          <w:rFonts w:ascii="宋体" w:hAnsi="宋体"/>
        </w:rPr>
        <w:t>Java</w:t>
      </w:r>
      <w:r>
        <w:rPr>
          <w:rFonts w:ascii="宋体" w:hAnsi="宋体" w:hint="eastAsia"/>
        </w:rPr>
        <w:t>W</w:t>
      </w:r>
      <w:r w:rsidRPr="00F906F1">
        <w:rPr>
          <w:rFonts w:ascii="宋体" w:hAnsi="宋体"/>
        </w:rPr>
        <w:t>eb应用从最早的Servlet开始，经历了许多的</w:t>
      </w:r>
      <w:r w:rsidRPr="00F906F1">
        <w:rPr>
          <w:rFonts w:ascii="宋体" w:hAnsi="宋体" w:hint="eastAsia"/>
        </w:rPr>
        <w:t>演变，最终形成了一套具有完整生态系统的开源组件。而</w:t>
      </w:r>
      <w:r w:rsidRPr="00F906F1">
        <w:rPr>
          <w:rFonts w:ascii="宋体" w:hAnsi="宋体"/>
        </w:rPr>
        <w:t>Spring</w:t>
      </w:r>
      <w:r>
        <w:rPr>
          <w:rFonts w:ascii="宋体" w:hAnsi="宋体" w:hint="eastAsia"/>
        </w:rPr>
        <w:t>Boot</w:t>
      </w:r>
      <w:r w:rsidRPr="00F906F1">
        <w:rPr>
          <w:rFonts w:ascii="宋体" w:hAnsi="宋体"/>
        </w:rPr>
        <w:t>作为开源组件中</w:t>
      </w:r>
      <w:r w:rsidRPr="00F906F1">
        <w:rPr>
          <w:rFonts w:ascii="宋体" w:hAnsi="宋体" w:hint="eastAsia"/>
        </w:rPr>
        <w:t>核心成员功能丰富、开发便捷，逐渐成为目前开发人员使用最广泛的开源框架之</w:t>
      </w:r>
      <w:r>
        <w:rPr>
          <w:rFonts w:ascii="宋体" w:hAnsi="宋体" w:hint="eastAsia"/>
        </w:rPr>
        <w:t>一【4】</w:t>
      </w:r>
    </w:p>
    <w:p w14:paraId="7F18424B" w14:textId="77777777" w:rsidR="00925C8C" w:rsidRDefault="000A459F" w:rsidP="000A459F">
      <w:pPr>
        <w:ind w:firstLine="480"/>
        <w:rPr>
          <w:rFonts w:ascii="宋体" w:hAnsi="宋体"/>
        </w:rPr>
      </w:pPr>
      <w:r>
        <w:rPr>
          <w:rFonts w:ascii="宋体" w:hAnsi="宋体" w:hint="eastAsia"/>
        </w:rPr>
        <w:t>SpringBoot框架中集合了众多Spring的子模块。</w:t>
      </w:r>
      <w:r w:rsidRPr="000A459F">
        <w:rPr>
          <w:rFonts w:ascii="宋体" w:hAnsi="宋体"/>
        </w:rPr>
        <w:t>Spring主要由许多统一的服务模块组成，这些模块包括Spring的上下文容器(IOC)、切面编程(AOP)、系统稳定性框架、持久化框架、以及常见的诸如SpringMVC</w:t>
      </w:r>
      <w:r w:rsidRPr="000A459F">
        <w:rPr>
          <w:rFonts w:ascii="宋体" w:hAnsi="宋体" w:hint="eastAsia"/>
        </w:rPr>
        <w:t>框架和用于单元测试的</w:t>
      </w:r>
      <w:r w:rsidRPr="000A459F">
        <w:rPr>
          <w:rFonts w:ascii="宋体" w:hAnsi="宋体"/>
        </w:rPr>
        <w:t>Junit等。其中控制反转功能可以使系统</w:t>
      </w:r>
      <w:r w:rsidR="00667B9E">
        <w:rPr>
          <w:rFonts w:ascii="宋体" w:hAnsi="宋体" w:hint="eastAsia"/>
        </w:rPr>
        <w:t>程序</w:t>
      </w:r>
      <w:r w:rsidRPr="000A459F">
        <w:rPr>
          <w:rFonts w:ascii="宋体" w:hAnsi="宋体"/>
        </w:rPr>
        <w:t>设计解耦合，提高</w:t>
      </w:r>
      <w:r w:rsidRPr="000A459F">
        <w:rPr>
          <w:rFonts w:ascii="宋体" w:hAnsi="宋体" w:hint="eastAsia"/>
        </w:rPr>
        <w:t>了系统的可维护性，也使测试工作变的更加容易。</w:t>
      </w:r>
      <w:r w:rsidRPr="000A459F">
        <w:rPr>
          <w:rFonts w:ascii="宋体" w:hAnsi="宋体"/>
        </w:rPr>
        <w:t>Spring框架一直以来就比较成</w:t>
      </w:r>
      <w:r w:rsidRPr="000A459F">
        <w:rPr>
          <w:rFonts w:ascii="宋体" w:hAnsi="宋体" w:hint="eastAsia"/>
        </w:rPr>
        <w:t>熟和稳定，也是目前大部分公司做开发时候的选择。但是随着项目业务的深入，系统功能的庞杂，</w:t>
      </w:r>
      <w:r w:rsidRPr="000A459F">
        <w:rPr>
          <w:rFonts w:ascii="宋体" w:hAnsi="宋体"/>
        </w:rPr>
        <w:t>Spring带来了大量繁杂的配置工作。大量的XML文件配置工作</w:t>
      </w:r>
      <w:r w:rsidRPr="000A459F">
        <w:rPr>
          <w:rFonts w:ascii="宋体" w:hAnsi="宋体" w:hint="eastAsia"/>
        </w:rPr>
        <w:t>和注解会导致在项目开发中系统的维护难度增加，开发效率变低。在这种情形下，框架开发人员寻求一种更轻量级和快捷开发工作，可以使开发人员的主要工作集中的功能实现而不是配置上，从而导致了</w:t>
      </w:r>
      <w:r w:rsidRPr="000A459F">
        <w:rPr>
          <w:rFonts w:ascii="宋体" w:hAnsi="宋体"/>
        </w:rPr>
        <w:t>Spring Boot框架的诞生。2012年10月，Mike Youngstrom提出了在Spring框架中能够支持无容器Web应用程序体系结构。</w:t>
      </w:r>
      <w:r w:rsidRPr="000A459F">
        <w:rPr>
          <w:rFonts w:ascii="宋体" w:hAnsi="宋体" w:hint="eastAsia"/>
        </w:rPr>
        <w:t>他首先提出了</w:t>
      </w:r>
      <w:r w:rsidRPr="000A459F">
        <w:rPr>
          <w:rFonts w:ascii="宋体" w:hAnsi="宋体"/>
        </w:rPr>
        <w:t>Spring的Web应用体系结构可以通过Spring组件和配置模型的工具</w:t>
      </w:r>
      <w:r w:rsidRPr="000A459F">
        <w:rPr>
          <w:rFonts w:ascii="宋体" w:hAnsi="宋体" w:hint="eastAsia"/>
        </w:rPr>
        <w:lastRenderedPageBreak/>
        <w:t>大大简化，然后通过</w:t>
      </w:r>
      <w:r w:rsidRPr="000A459F">
        <w:rPr>
          <w:rFonts w:ascii="宋体" w:hAnsi="宋体"/>
        </w:rPr>
        <w:t>main()方法引导的Spring容器内嵌入和统一这些常用的Web容</w:t>
      </w:r>
      <w:r w:rsidRPr="000A459F">
        <w:rPr>
          <w:rFonts w:ascii="宋体" w:hAnsi="宋体" w:hint="eastAsia"/>
        </w:rPr>
        <w:t>器服务的配置</w:t>
      </w:r>
      <w:r w:rsidRPr="000A459F">
        <w:rPr>
          <w:rFonts w:ascii="宋体" w:hAnsi="宋体"/>
        </w:rPr>
        <w:t>[32-33]。这一要求也导致了SpringBoot的诞生，2014年，Spring Boot1.0</w:t>
      </w:r>
      <w:r w:rsidRPr="000A459F">
        <w:rPr>
          <w:rFonts w:ascii="宋体" w:hAnsi="宋体" w:hint="eastAsia"/>
        </w:rPr>
        <w:t>第一个版本诞生了。随后</w:t>
      </w:r>
      <w:r w:rsidRPr="000A459F">
        <w:rPr>
          <w:rFonts w:ascii="宋体" w:hAnsi="宋体"/>
        </w:rPr>
        <w:t>Spring Boot的各种版本都诞生了，功能也愈加齐全。2018</w:t>
      </w:r>
      <w:r w:rsidRPr="000A459F">
        <w:rPr>
          <w:rFonts w:ascii="宋体" w:hAnsi="宋体" w:hint="eastAsia"/>
        </w:rPr>
        <w:t>年，</w:t>
      </w:r>
      <w:r w:rsidRPr="000A459F">
        <w:rPr>
          <w:rFonts w:ascii="宋体" w:hAnsi="宋体"/>
        </w:rPr>
        <w:t>Spring Boot2.0上线了2.0版本的SpringBoot框架可以不但支持Java9.0兼容Quart，而且还支持嵌入式Netty等。</w:t>
      </w:r>
    </w:p>
    <w:p w14:paraId="3DD4CC08" w14:textId="6EB2E8B5" w:rsidR="000A459F" w:rsidRDefault="000A459F" w:rsidP="00651361">
      <w:pPr>
        <w:pStyle w:val="3"/>
        <w:ind w:firstLine="560"/>
      </w:pPr>
      <w:r w:rsidRPr="000A459F">
        <w:cr/>
      </w:r>
      <w:r w:rsidR="006C5554">
        <w:tab/>
      </w:r>
      <w:bookmarkStart w:id="12" w:name="_Toc37628261"/>
      <w:r w:rsidR="00651361">
        <w:rPr>
          <w:rFonts w:hint="eastAsia"/>
        </w:rPr>
        <w:t>2</w:t>
      </w:r>
      <w:r w:rsidR="00651361">
        <w:t>.</w:t>
      </w:r>
      <w:r w:rsidR="00913ABF">
        <w:t>1</w:t>
      </w:r>
      <w:r w:rsidR="00651361">
        <w:t xml:space="preserve">.2 </w:t>
      </w:r>
      <w:r w:rsidR="006C5554">
        <w:rPr>
          <w:rFonts w:hint="eastAsia"/>
        </w:rPr>
        <w:t>SpringBoot</w:t>
      </w:r>
      <w:r w:rsidR="006C5554">
        <w:rPr>
          <w:rFonts w:hint="eastAsia"/>
        </w:rPr>
        <w:t>框架的功能特点</w:t>
      </w:r>
      <w:bookmarkEnd w:id="12"/>
    </w:p>
    <w:p w14:paraId="459ECBCA" w14:textId="6A5EB7A5" w:rsidR="006C5554" w:rsidRPr="00423F5F" w:rsidRDefault="006C5554" w:rsidP="006C5554">
      <w:pPr>
        <w:ind w:firstLine="480"/>
        <w:rPr>
          <w:rFonts w:ascii="宋体" w:hAnsi="宋体" w:hint="eastAsia"/>
        </w:rPr>
      </w:pPr>
      <w:r w:rsidRPr="00423F5F">
        <w:rPr>
          <w:rFonts w:ascii="宋体" w:hAnsi="宋体" w:hint="eastAsia"/>
        </w:rPr>
        <w:t>SpringBoot是对Spring高度整合的开源框架。该框架的用途是简化SSM框架的搭建，以及开发过程，SpringBoot作为一款轻量级开源框架，其采用了</w:t>
      </w:r>
      <w:r w:rsidRPr="00423F5F">
        <w:rPr>
          <w:rFonts w:ascii="宋体" w:hAnsi="宋体" w:cs="Arial"/>
          <w:color w:val="333333"/>
          <w:szCs w:val="21"/>
          <w:shd w:val="clear" w:color="auto" w:fill="FFFFFF"/>
        </w:rPr>
        <w:t xml:space="preserve">Out of </w:t>
      </w:r>
      <w:r w:rsidRPr="00423F5F">
        <w:rPr>
          <w:rFonts w:ascii="宋体" w:hAnsi="宋体" w:cs="Arial" w:hint="eastAsia"/>
          <w:color w:val="333333"/>
          <w:szCs w:val="21"/>
          <w:shd w:val="clear" w:color="auto" w:fill="FFFFFF"/>
        </w:rPr>
        <w:t>B</w:t>
      </w:r>
      <w:r w:rsidRPr="00423F5F">
        <w:rPr>
          <w:rFonts w:ascii="宋体" w:hAnsi="宋体" w:cs="Arial"/>
          <w:color w:val="333333"/>
          <w:szCs w:val="21"/>
          <w:shd w:val="clear" w:color="auto" w:fill="FFFFFF"/>
        </w:rPr>
        <w:t>ox</w:t>
      </w:r>
      <w:r w:rsidRPr="00423F5F">
        <w:rPr>
          <w:rFonts w:ascii="宋体" w:hAnsi="宋体" w:cs="Arial" w:hint="eastAsia"/>
          <w:color w:val="333333"/>
          <w:szCs w:val="21"/>
          <w:shd w:val="clear" w:color="auto" w:fill="FFFFFF"/>
        </w:rPr>
        <w:t>-</w:t>
      </w:r>
      <w:r w:rsidRPr="00423F5F">
        <w:rPr>
          <w:rFonts w:ascii="宋体" w:hAnsi="宋体" w:hint="eastAsia"/>
        </w:rPr>
        <w:t>“开箱即用”和</w:t>
      </w:r>
      <w:r w:rsidRPr="00423F5F">
        <w:rPr>
          <w:rFonts w:ascii="宋体" w:hAnsi="宋体" w:cs="Arial"/>
          <w:color w:val="333333"/>
          <w:szCs w:val="21"/>
          <w:shd w:val="clear" w:color="auto" w:fill="FFFFFF"/>
        </w:rPr>
        <w:t xml:space="preserve">Convention over </w:t>
      </w:r>
      <w:r w:rsidRPr="00423F5F">
        <w:rPr>
          <w:rFonts w:ascii="宋体" w:hAnsi="宋体" w:cs="Arial" w:hint="eastAsia"/>
          <w:color w:val="333333"/>
          <w:szCs w:val="21"/>
          <w:shd w:val="clear" w:color="auto" w:fill="FFFFFF"/>
        </w:rPr>
        <w:t>C</w:t>
      </w:r>
      <w:r w:rsidRPr="00423F5F">
        <w:rPr>
          <w:rFonts w:ascii="宋体" w:hAnsi="宋体" w:cs="Arial"/>
          <w:color w:val="333333"/>
          <w:szCs w:val="21"/>
          <w:shd w:val="clear" w:color="auto" w:fill="FFFFFF"/>
        </w:rPr>
        <w:t>onfiguration</w:t>
      </w:r>
      <w:r w:rsidRPr="00423F5F">
        <w:rPr>
          <w:rFonts w:ascii="宋体" w:hAnsi="宋体" w:cs="Arial" w:hint="eastAsia"/>
          <w:color w:val="333333"/>
          <w:szCs w:val="21"/>
          <w:shd w:val="clear" w:color="auto" w:fill="FFFFFF"/>
        </w:rPr>
        <w:t>-</w:t>
      </w:r>
      <w:r w:rsidRPr="00423F5F">
        <w:rPr>
          <w:rFonts w:ascii="宋体" w:hAnsi="宋体" w:hint="eastAsia"/>
        </w:rPr>
        <w:t>“约定大于配置”两大重要策略。基于这两大策略，开发者摆脱了繁琐的配置工作以及复杂的依赖管理任务，只需要专注于业务的实现逻辑即可，maven会通过pom文件自动管理相关的jar。</w:t>
      </w:r>
      <w:r w:rsidR="00800E90" w:rsidRPr="006C5554">
        <w:rPr>
          <w:rFonts w:ascii="宋体" w:hAnsi="宋体" w:hint="eastAsia"/>
        </w:rPr>
        <w:t>不会生成额外代码量，不需要进行</w:t>
      </w:r>
      <w:r w:rsidR="00800E90" w:rsidRPr="006C5554">
        <w:rPr>
          <w:rFonts w:ascii="宋体" w:hAnsi="宋体"/>
        </w:rPr>
        <w:t>XML文件的配置。SpringBoot</w:t>
      </w:r>
      <w:r w:rsidR="00800E90" w:rsidRPr="006C5554">
        <w:rPr>
          <w:rFonts w:ascii="宋体" w:hAnsi="宋体" w:hint="eastAsia"/>
        </w:rPr>
        <w:t>提供了更快的基于</w:t>
      </w:r>
      <w:r w:rsidR="00800E90" w:rsidRPr="006C5554">
        <w:rPr>
          <w:rFonts w:ascii="宋体" w:hAnsi="宋体"/>
        </w:rPr>
        <w:t>Spring的开发体验。在大型项目开发中也经常用到SpringBoot</w:t>
      </w:r>
      <w:r w:rsidR="00800E90" w:rsidRPr="006C5554">
        <w:rPr>
          <w:rFonts w:ascii="宋体" w:hAnsi="宋体" w:hint="eastAsia"/>
        </w:rPr>
        <w:t>为我们提供的丰富特性。</w:t>
      </w:r>
    </w:p>
    <w:p w14:paraId="489635E7" w14:textId="628EF458" w:rsidR="006C5554" w:rsidRDefault="006C5554" w:rsidP="006C5554">
      <w:pPr>
        <w:ind w:firstLine="480"/>
        <w:rPr>
          <w:rFonts w:ascii="宋体" w:hAnsi="宋体"/>
        </w:rPr>
      </w:pPr>
      <w:r w:rsidRPr="00423F5F">
        <w:rPr>
          <w:rFonts w:ascii="宋体" w:hAnsi="宋体"/>
        </w:rPr>
        <w:tab/>
      </w:r>
      <w:r w:rsidRPr="00423F5F">
        <w:rPr>
          <w:rFonts w:ascii="宋体" w:hAnsi="宋体" w:hint="eastAsia"/>
        </w:rPr>
        <w:t>同时SpringBoot的内置嵌入式</w:t>
      </w:r>
      <w:r w:rsidRPr="00423F5F">
        <w:rPr>
          <w:rFonts w:ascii="宋体" w:hAnsi="宋体"/>
        </w:rPr>
        <w:t>Tomcat</w:t>
      </w:r>
      <w:r w:rsidRPr="00423F5F">
        <w:rPr>
          <w:rFonts w:ascii="宋体" w:hAnsi="宋体" w:hint="eastAsia"/>
        </w:rPr>
        <w:t>服务器能让开发的系统直接打成JAR或者WAR，只要有Java环境，就可以通过命令启动SpringBoot项目，从而实现项目的灵活移植。嵌入式的服务器让前端页面可以直接在项目里面运行，借助Thymeleaf模板引擎以实现前后端分离，降低前后端的耦合。让t</w:t>
      </w:r>
      <w:r w:rsidRPr="00423F5F">
        <w:rPr>
          <w:rFonts w:ascii="宋体" w:hAnsi="宋体"/>
        </w:rPr>
        <w:t>hymeleaf</w:t>
      </w:r>
      <w:r w:rsidRPr="00423F5F">
        <w:rPr>
          <w:rFonts w:ascii="宋体" w:hAnsi="宋体" w:hint="eastAsia"/>
        </w:rPr>
        <w:t>模板开发一次实现到处运行。</w:t>
      </w:r>
    </w:p>
    <w:p w14:paraId="6ACEE7EE" w14:textId="77777777" w:rsidR="00470F7D" w:rsidRPr="00470F7D" w:rsidRDefault="00470F7D" w:rsidP="00470F7D">
      <w:pPr>
        <w:ind w:firstLine="480"/>
        <w:rPr>
          <w:rFonts w:ascii="宋体" w:hAnsi="宋体"/>
        </w:rPr>
      </w:pPr>
      <w:r w:rsidRPr="00470F7D">
        <w:rPr>
          <w:rFonts w:ascii="宋体" w:hAnsi="宋体"/>
        </w:rPr>
        <w:t>SpringBoot所具备的特征有：</w:t>
      </w:r>
    </w:p>
    <w:p w14:paraId="1EA490DF" w14:textId="77777777" w:rsidR="00470F7D" w:rsidRPr="00470F7D" w:rsidRDefault="00470F7D" w:rsidP="00470F7D">
      <w:pPr>
        <w:ind w:firstLine="480"/>
        <w:rPr>
          <w:rFonts w:ascii="宋体" w:hAnsi="宋体"/>
        </w:rPr>
      </w:pPr>
      <w:r w:rsidRPr="00470F7D">
        <w:rPr>
          <w:rFonts w:ascii="宋体" w:hAnsi="宋体" w:hint="eastAsia"/>
        </w:rPr>
        <w:t>（</w:t>
      </w:r>
      <w:r w:rsidRPr="00470F7D">
        <w:rPr>
          <w:rFonts w:ascii="宋体" w:hAnsi="宋体"/>
        </w:rPr>
        <w:t>1）可以创建独立的Spring应用程序，并且基于其Maven或Gradle插件，可以创建可执行的JARs和WARs；</w:t>
      </w:r>
    </w:p>
    <w:p w14:paraId="2A5674C8" w14:textId="77777777" w:rsidR="00470F7D" w:rsidRPr="00470F7D" w:rsidRDefault="00470F7D" w:rsidP="00470F7D">
      <w:pPr>
        <w:ind w:firstLine="480"/>
        <w:rPr>
          <w:rFonts w:ascii="宋体" w:hAnsi="宋体"/>
        </w:rPr>
      </w:pPr>
      <w:r w:rsidRPr="00470F7D">
        <w:rPr>
          <w:rFonts w:ascii="宋体" w:hAnsi="宋体" w:hint="eastAsia"/>
        </w:rPr>
        <w:t>（</w:t>
      </w:r>
      <w:r w:rsidRPr="00470F7D">
        <w:rPr>
          <w:rFonts w:ascii="宋体" w:hAnsi="宋体"/>
        </w:rPr>
        <w:t>2）内嵌Tomcat或Jetty等Servlet容器；</w:t>
      </w:r>
    </w:p>
    <w:p w14:paraId="51CAF838" w14:textId="77777777" w:rsidR="00470F7D" w:rsidRPr="00470F7D" w:rsidRDefault="00470F7D" w:rsidP="00470F7D">
      <w:pPr>
        <w:ind w:firstLine="480"/>
        <w:rPr>
          <w:rFonts w:ascii="宋体" w:hAnsi="宋体"/>
        </w:rPr>
      </w:pPr>
      <w:r w:rsidRPr="00470F7D">
        <w:rPr>
          <w:rFonts w:ascii="宋体" w:hAnsi="宋体" w:hint="eastAsia"/>
        </w:rPr>
        <w:t>（</w:t>
      </w:r>
      <w:r w:rsidRPr="00470F7D">
        <w:rPr>
          <w:rFonts w:ascii="宋体" w:hAnsi="宋体"/>
        </w:rPr>
        <w:t>3）提供自动配置的“starter”项目对象模型（POMS）以简化Maven配置；</w:t>
      </w:r>
    </w:p>
    <w:p w14:paraId="72A154D5" w14:textId="77777777" w:rsidR="00470F7D" w:rsidRPr="00470F7D" w:rsidRDefault="00470F7D" w:rsidP="00470F7D">
      <w:pPr>
        <w:ind w:firstLine="480"/>
        <w:rPr>
          <w:rFonts w:ascii="宋体" w:hAnsi="宋体"/>
        </w:rPr>
      </w:pPr>
      <w:r w:rsidRPr="00470F7D">
        <w:rPr>
          <w:rFonts w:ascii="宋体" w:hAnsi="宋体" w:hint="eastAsia"/>
        </w:rPr>
        <w:t>（</w:t>
      </w:r>
      <w:r w:rsidRPr="00470F7D">
        <w:rPr>
          <w:rFonts w:ascii="宋体" w:hAnsi="宋体"/>
        </w:rPr>
        <w:t>4）尽可能自动配置Spring容器；</w:t>
      </w:r>
    </w:p>
    <w:p w14:paraId="32405D13" w14:textId="77777777" w:rsidR="00470F7D" w:rsidRPr="00470F7D" w:rsidRDefault="00470F7D" w:rsidP="00470F7D">
      <w:pPr>
        <w:ind w:firstLine="480"/>
        <w:rPr>
          <w:rFonts w:ascii="宋体" w:hAnsi="宋体"/>
        </w:rPr>
      </w:pPr>
      <w:r w:rsidRPr="00470F7D">
        <w:rPr>
          <w:rFonts w:ascii="宋体" w:hAnsi="宋体" w:hint="eastAsia"/>
        </w:rPr>
        <w:t>（</w:t>
      </w:r>
      <w:r w:rsidRPr="00470F7D">
        <w:rPr>
          <w:rFonts w:ascii="宋体" w:hAnsi="宋体"/>
        </w:rPr>
        <w:t>5）提供准备好的特性，如指标、健康检查和外部化配置；</w:t>
      </w:r>
    </w:p>
    <w:p w14:paraId="2140CBEE" w14:textId="60B42E61" w:rsidR="00470F7D" w:rsidRDefault="00470F7D" w:rsidP="00470F7D">
      <w:pPr>
        <w:ind w:firstLine="480"/>
        <w:rPr>
          <w:rFonts w:ascii="宋体" w:hAnsi="宋体"/>
        </w:rPr>
      </w:pPr>
      <w:r w:rsidRPr="00470F7D">
        <w:rPr>
          <w:rFonts w:ascii="宋体" w:hAnsi="宋体" w:hint="eastAsia"/>
        </w:rPr>
        <w:t>（</w:t>
      </w:r>
      <w:r w:rsidRPr="00470F7D">
        <w:rPr>
          <w:rFonts w:ascii="宋体" w:hAnsi="宋体"/>
        </w:rPr>
        <w:t>6）绝对没有代码生成，不需要XML配置。</w:t>
      </w:r>
      <w:r>
        <w:rPr>
          <w:rFonts w:ascii="宋体" w:hAnsi="宋体" w:hint="eastAsia"/>
        </w:rPr>
        <w:t>【</w:t>
      </w:r>
      <w:r>
        <w:rPr>
          <w:rFonts w:ascii="宋体" w:hAnsi="宋体"/>
        </w:rPr>
        <w:t>5</w:t>
      </w:r>
      <w:r>
        <w:rPr>
          <w:rFonts w:ascii="宋体" w:hAnsi="宋体" w:hint="eastAsia"/>
        </w:rPr>
        <w:t>】</w:t>
      </w:r>
    </w:p>
    <w:p w14:paraId="7B64383F" w14:textId="77777777" w:rsidR="00925C8C" w:rsidRDefault="00925C8C" w:rsidP="00470F7D">
      <w:pPr>
        <w:ind w:firstLine="480"/>
        <w:rPr>
          <w:rFonts w:ascii="宋体" w:hAnsi="宋体" w:hint="eastAsia"/>
        </w:rPr>
      </w:pPr>
    </w:p>
    <w:p w14:paraId="33A59BCA" w14:textId="6A29DA8E" w:rsidR="00925C8C" w:rsidRDefault="00913ABF" w:rsidP="00913ABF">
      <w:pPr>
        <w:pStyle w:val="3"/>
        <w:ind w:firstLine="560"/>
      </w:pPr>
      <w:bookmarkStart w:id="13" w:name="_Toc37628262"/>
      <w:r>
        <w:rPr>
          <w:rFonts w:hint="eastAsia"/>
        </w:rPr>
        <w:t>2</w:t>
      </w:r>
      <w:r>
        <w:t xml:space="preserve">.1.3 </w:t>
      </w:r>
      <w:r w:rsidR="00925C8C">
        <w:rPr>
          <w:rFonts w:hint="eastAsia"/>
        </w:rPr>
        <w:t>SpringBoot</w:t>
      </w:r>
      <w:r w:rsidR="00925C8C">
        <w:rPr>
          <w:rFonts w:hint="eastAsia"/>
        </w:rPr>
        <w:t>的两个重要策略</w:t>
      </w:r>
      <w:bookmarkEnd w:id="13"/>
    </w:p>
    <w:p w14:paraId="15659B39" w14:textId="77777777" w:rsidR="00925C8C" w:rsidRDefault="00925C8C" w:rsidP="00470F7D">
      <w:pPr>
        <w:ind w:firstLine="480"/>
      </w:pPr>
      <w:r>
        <w:rPr>
          <w:rFonts w:ascii="宋体" w:hAnsi="宋体" w:hint="eastAsia"/>
        </w:rPr>
        <w:t>1、</w:t>
      </w:r>
      <w:r w:rsidRPr="00423F5F">
        <w:rPr>
          <w:rFonts w:ascii="宋体" w:hAnsi="宋体" w:cs="Arial"/>
          <w:color w:val="333333"/>
          <w:szCs w:val="21"/>
          <w:shd w:val="clear" w:color="auto" w:fill="FFFFFF"/>
        </w:rPr>
        <w:t xml:space="preserve">Out of </w:t>
      </w:r>
      <w:r w:rsidRPr="00423F5F">
        <w:rPr>
          <w:rFonts w:ascii="宋体" w:hAnsi="宋体" w:cs="Arial" w:hint="eastAsia"/>
          <w:color w:val="333333"/>
          <w:szCs w:val="21"/>
          <w:shd w:val="clear" w:color="auto" w:fill="FFFFFF"/>
        </w:rPr>
        <w:t>B</w:t>
      </w:r>
      <w:r w:rsidRPr="00423F5F">
        <w:rPr>
          <w:rFonts w:ascii="宋体" w:hAnsi="宋体" w:cs="Arial"/>
          <w:color w:val="333333"/>
          <w:szCs w:val="21"/>
          <w:shd w:val="clear" w:color="auto" w:fill="FFFFFF"/>
        </w:rPr>
        <w:t>ox</w:t>
      </w:r>
      <w:r w:rsidRPr="00423F5F">
        <w:rPr>
          <w:rFonts w:ascii="宋体" w:hAnsi="宋体" w:cs="Arial" w:hint="eastAsia"/>
          <w:color w:val="333333"/>
          <w:szCs w:val="21"/>
          <w:shd w:val="clear" w:color="auto" w:fill="FFFFFF"/>
        </w:rPr>
        <w:t>-</w:t>
      </w:r>
      <w:r w:rsidRPr="00423F5F">
        <w:rPr>
          <w:rFonts w:ascii="宋体" w:hAnsi="宋体" w:hint="eastAsia"/>
        </w:rPr>
        <w:t>“开箱即用”</w:t>
      </w:r>
      <w:r w:rsidRPr="00925C8C">
        <w:rPr>
          <w:rFonts w:hint="eastAsia"/>
        </w:rPr>
        <w:t xml:space="preserve"> </w:t>
      </w:r>
    </w:p>
    <w:p w14:paraId="5F9CDD02" w14:textId="76008F6B" w:rsidR="00925C8C" w:rsidRDefault="00925C8C" w:rsidP="00470F7D">
      <w:pPr>
        <w:ind w:firstLine="480"/>
        <w:rPr>
          <w:rFonts w:ascii="宋体" w:hAnsi="宋体"/>
        </w:rPr>
      </w:pPr>
      <w:r w:rsidRPr="00925C8C">
        <w:rPr>
          <w:rFonts w:ascii="宋体" w:hAnsi="宋体" w:hint="eastAsia"/>
        </w:rPr>
        <w:lastRenderedPageBreak/>
        <w:t>是指在开发过程中，通过在</w:t>
      </w:r>
      <w:r w:rsidRPr="00925C8C">
        <w:rPr>
          <w:rFonts w:ascii="宋体" w:hAnsi="宋体"/>
        </w:rPr>
        <w:t>MAVEN项目的pom文件中添加相关依赖包，然后使用对应注解来代替繁琐的XML配置文件以管理对象的生命周期。这个特点使得开发人员摆脱了复杂的配置工作以及依赖的管理工作，更加专注于业务逻辑。</w:t>
      </w:r>
    </w:p>
    <w:p w14:paraId="55D93FCA" w14:textId="77777777" w:rsidR="00925C8C" w:rsidRDefault="00925C8C" w:rsidP="00470F7D">
      <w:pPr>
        <w:ind w:firstLine="480"/>
        <w:rPr>
          <w:rFonts w:ascii="宋体" w:hAnsi="宋体"/>
        </w:rPr>
      </w:pPr>
      <w:r>
        <w:rPr>
          <w:rFonts w:ascii="宋体" w:hAnsi="宋体" w:hint="eastAsia"/>
        </w:rPr>
        <w:t>2、</w:t>
      </w:r>
      <w:r w:rsidRPr="00423F5F">
        <w:rPr>
          <w:rFonts w:ascii="宋体" w:hAnsi="宋体" w:cs="Arial"/>
          <w:color w:val="333333"/>
          <w:szCs w:val="21"/>
          <w:shd w:val="clear" w:color="auto" w:fill="FFFFFF"/>
        </w:rPr>
        <w:t xml:space="preserve">Convention over </w:t>
      </w:r>
      <w:r w:rsidRPr="00423F5F">
        <w:rPr>
          <w:rFonts w:ascii="宋体" w:hAnsi="宋体" w:cs="Arial" w:hint="eastAsia"/>
          <w:color w:val="333333"/>
          <w:szCs w:val="21"/>
          <w:shd w:val="clear" w:color="auto" w:fill="FFFFFF"/>
        </w:rPr>
        <w:t>C</w:t>
      </w:r>
      <w:r w:rsidRPr="00423F5F">
        <w:rPr>
          <w:rFonts w:ascii="宋体" w:hAnsi="宋体" w:cs="Arial"/>
          <w:color w:val="333333"/>
          <w:szCs w:val="21"/>
          <w:shd w:val="clear" w:color="auto" w:fill="FFFFFF"/>
        </w:rPr>
        <w:t>onfiguration</w:t>
      </w:r>
      <w:r w:rsidRPr="00423F5F">
        <w:rPr>
          <w:rFonts w:ascii="宋体" w:hAnsi="宋体" w:cs="Arial" w:hint="eastAsia"/>
          <w:color w:val="333333"/>
          <w:szCs w:val="21"/>
          <w:shd w:val="clear" w:color="auto" w:fill="FFFFFF"/>
        </w:rPr>
        <w:t>-</w:t>
      </w:r>
      <w:r w:rsidRPr="00423F5F">
        <w:rPr>
          <w:rFonts w:ascii="宋体" w:hAnsi="宋体" w:hint="eastAsia"/>
        </w:rPr>
        <w:t>“约定大于配置”</w:t>
      </w:r>
    </w:p>
    <w:p w14:paraId="0E8AF5E5" w14:textId="3780736F" w:rsidR="00925C8C" w:rsidRPr="00CB1297" w:rsidRDefault="00925C8C" w:rsidP="00470F7D">
      <w:pPr>
        <w:ind w:firstLine="480"/>
        <w:rPr>
          <w:rFonts w:ascii="宋体" w:hAnsi="宋体" w:hint="eastAsia"/>
        </w:rPr>
      </w:pPr>
      <w:r w:rsidRPr="00925C8C">
        <w:rPr>
          <w:rFonts w:ascii="宋体" w:hAnsi="宋体"/>
        </w:rPr>
        <w:t>是一种由SpringBoot本身来配置目标结构，由开发者在结构中添加信息的软件设计范式。这一特点</w:t>
      </w:r>
      <w:proofErr w:type="gramStart"/>
      <w:r w:rsidRPr="00925C8C">
        <w:rPr>
          <w:rFonts w:ascii="宋体" w:hAnsi="宋体"/>
        </w:rPr>
        <w:t>虽降低</w:t>
      </w:r>
      <w:proofErr w:type="gramEnd"/>
      <w:r w:rsidRPr="00925C8C">
        <w:rPr>
          <w:rFonts w:ascii="宋体" w:hAnsi="宋体"/>
        </w:rPr>
        <w:t>了部分灵活性，增加了BUG定位的复杂性，但减少了开发人员需要做出决定的数量，同时减少了大量的XML配置，并且可以将代码编译、测试和打包等工作自动化。</w:t>
      </w:r>
    </w:p>
    <w:p w14:paraId="2F24F66F" w14:textId="017E7D74" w:rsidR="00E5376D" w:rsidRPr="00423F5F" w:rsidRDefault="00E5376D" w:rsidP="00423F5F">
      <w:pPr>
        <w:pStyle w:val="2"/>
        <w:ind w:firstLine="640"/>
      </w:pPr>
      <w:bookmarkStart w:id="14" w:name="_Toc37628263"/>
      <w:r w:rsidRPr="00423F5F">
        <w:rPr>
          <w:rFonts w:hint="eastAsia"/>
        </w:rPr>
        <w:t>2</w:t>
      </w:r>
      <w:r w:rsidRPr="00423F5F">
        <w:t>.</w:t>
      </w:r>
      <w:r w:rsidR="00913ABF">
        <w:t>2</w:t>
      </w:r>
      <w:r w:rsidRPr="00423F5F">
        <w:t xml:space="preserve"> Thymeleaf</w:t>
      </w:r>
      <w:r w:rsidRPr="00423F5F">
        <w:rPr>
          <w:rFonts w:hint="eastAsia"/>
        </w:rPr>
        <w:t>模板引擎</w:t>
      </w:r>
      <w:bookmarkEnd w:id="14"/>
    </w:p>
    <w:p w14:paraId="056FAE71" w14:textId="61CD8BF4" w:rsidR="00723068" w:rsidRDefault="00BD2C6F" w:rsidP="00423F5F">
      <w:pPr>
        <w:ind w:firstLine="480"/>
        <w:rPr>
          <w:rFonts w:ascii="宋体" w:hAnsi="宋体" w:hint="eastAsia"/>
        </w:rPr>
      </w:pPr>
      <w:r w:rsidRPr="00423F5F">
        <w:rPr>
          <w:rFonts w:ascii="宋体" w:hAnsi="宋体"/>
        </w:rPr>
        <w:tab/>
      </w:r>
      <w:r w:rsidRPr="00423F5F">
        <w:rPr>
          <w:rFonts w:ascii="宋体" w:hAnsi="宋体" w:hint="eastAsia"/>
        </w:rPr>
        <w:t>Thymeleaf是一个用Java开发的模板引擎，其主要用于为浏览器提供一个显示正确，反应良好的模板创建方式，Thymeleaf不仅用于开发静态页面，更适合开发动态的效果</w:t>
      </w:r>
      <w:r w:rsidR="00723068" w:rsidRPr="00423F5F">
        <w:rPr>
          <w:rFonts w:ascii="宋体" w:hAnsi="宋体" w:hint="eastAsia"/>
        </w:rPr>
        <w:t>。</w:t>
      </w:r>
      <w:r w:rsidR="003E5766">
        <w:rPr>
          <w:rFonts w:ascii="宋体" w:hAnsi="宋体" w:hint="eastAsia"/>
        </w:rPr>
        <w:t>Thymeleaf在嵌入原HTML代码时不会影响原HTML代码的表现，原HTML代码也不会干扰Thymeleaf在程序运行时的表现。</w:t>
      </w:r>
    </w:p>
    <w:p w14:paraId="44784E7A" w14:textId="4DB71501" w:rsidR="00723068" w:rsidRPr="00423F5F" w:rsidRDefault="00723068" w:rsidP="00423F5F">
      <w:pPr>
        <w:ind w:firstLine="480"/>
        <w:rPr>
          <w:rFonts w:ascii="宋体" w:hAnsi="宋体"/>
        </w:rPr>
      </w:pPr>
      <w:r w:rsidRPr="00423F5F">
        <w:rPr>
          <w:rFonts w:ascii="宋体" w:hAnsi="宋体" w:hint="eastAsia"/>
        </w:rPr>
        <w:t>Thymeleaf模板引擎可以在后台直接打开运行，方便后台程序员调试。也可以直接在有网络或者前后端分离的开发模式下，让前端工程师调试。大大的加快了开发速度</w:t>
      </w:r>
      <w:r w:rsidR="009A150C" w:rsidRPr="00423F5F">
        <w:rPr>
          <w:rFonts w:ascii="宋体" w:hAnsi="宋体" w:hint="eastAsia"/>
        </w:rPr>
        <w:t>。</w:t>
      </w:r>
      <w:r w:rsidRPr="00423F5F">
        <w:rPr>
          <w:rFonts w:ascii="宋体" w:hAnsi="宋体" w:hint="eastAsia"/>
        </w:rPr>
        <w:t>模板的数据引擎更适配了Spring</w:t>
      </w:r>
      <w:r w:rsidRPr="00423F5F">
        <w:rPr>
          <w:rFonts w:ascii="宋体" w:hAnsi="宋体"/>
        </w:rPr>
        <w:t>Boot</w:t>
      </w:r>
      <w:r w:rsidRPr="00423F5F">
        <w:rPr>
          <w:rFonts w:ascii="宋体" w:hAnsi="宋体" w:hint="eastAsia"/>
        </w:rPr>
        <w:t>无需复杂的配置。只需引入jar，</w:t>
      </w:r>
      <w:proofErr w:type="gramStart"/>
      <w:r w:rsidRPr="00423F5F">
        <w:rPr>
          <w:rFonts w:ascii="宋体" w:hAnsi="宋体" w:hint="eastAsia"/>
        </w:rPr>
        <w:t>专心关注</w:t>
      </w:r>
      <w:proofErr w:type="gramEnd"/>
      <w:r w:rsidRPr="00423F5F">
        <w:rPr>
          <w:rFonts w:ascii="宋体" w:hAnsi="宋体" w:hint="eastAsia"/>
        </w:rPr>
        <w:t>Thymeleaf的数据引擎的语法就好。</w:t>
      </w:r>
    </w:p>
    <w:p w14:paraId="03ADA328" w14:textId="3BFA79E5" w:rsidR="009A150C" w:rsidRPr="00423F5F" w:rsidRDefault="009A150C" w:rsidP="00423F5F">
      <w:pPr>
        <w:pStyle w:val="2"/>
        <w:ind w:firstLine="640"/>
      </w:pPr>
      <w:bookmarkStart w:id="15" w:name="_Toc37628264"/>
      <w:r w:rsidRPr="00423F5F">
        <w:t>2.</w:t>
      </w:r>
      <w:r w:rsidR="00913ABF">
        <w:t>3</w:t>
      </w:r>
      <w:r w:rsidRPr="00423F5F">
        <w:t xml:space="preserve"> </w:t>
      </w:r>
      <w:r w:rsidR="00355076" w:rsidRPr="00423F5F">
        <w:rPr>
          <w:rFonts w:hint="eastAsia"/>
        </w:rPr>
        <w:t>SSM框架</w:t>
      </w:r>
      <w:bookmarkEnd w:id="15"/>
    </w:p>
    <w:p w14:paraId="3C89D3C1" w14:textId="6F7FA18F" w:rsidR="00E10275" w:rsidRPr="00423F5F" w:rsidRDefault="00355076" w:rsidP="009A150C">
      <w:pPr>
        <w:ind w:firstLine="480"/>
        <w:rPr>
          <w:rFonts w:ascii="宋体" w:hAnsi="宋体"/>
        </w:rPr>
      </w:pPr>
      <w:r w:rsidRPr="00423F5F">
        <w:rPr>
          <w:rFonts w:ascii="宋体" w:hAnsi="宋体"/>
        </w:rPr>
        <w:tab/>
      </w:r>
      <w:r w:rsidRPr="00423F5F">
        <w:rPr>
          <w:rFonts w:ascii="宋体" w:hAnsi="宋体" w:hint="eastAsia"/>
        </w:rPr>
        <w:t>SSM框架是</w:t>
      </w:r>
      <w:r w:rsidR="00DC0AED" w:rsidRPr="00423F5F">
        <w:rPr>
          <w:rFonts w:ascii="宋体" w:hAnsi="宋体" w:hint="eastAsia"/>
        </w:rPr>
        <w:t>由</w:t>
      </w:r>
      <w:r w:rsidRPr="00423F5F">
        <w:rPr>
          <w:rFonts w:ascii="宋体" w:hAnsi="宋体" w:hint="eastAsia"/>
        </w:rPr>
        <w:t>Spring和Mybatis</w:t>
      </w:r>
      <w:proofErr w:type="gramStart"/>
      <w:r w:rsidRPr="00423F5F">
        <w:rPr>
          <w:rFonts w:ascii="宋体" w:hAnsi="宋体" w:hint="eastAsia"/>
        </w:rPr>
        <w:t>两大开源</w:t>
      </w:r>
      <w:proofErr w:type="gramEnd"/>
      <w:r w:rsidRPr="00423F5F">
        <w:rPr>
          <w:rFonts w:ascii="宋体" w:hAnsi="宋体" w:hint="eastAsia"/>
        </w:rPr>
        <w:t>框架整合而成</w:t>
      </w:r>
      <w:r w:rsidR="00985FDF" w:rsidRPr="00423F5F">
        <w:rPr>
          <w:rFonts w:ascii="宋体" w:hAnsi="宋体" w:hint="eastAsia"/>
        </w:rPr>
        <w:t>，</w:t>
      </w:r>
      <w:r w:rsidR="00626A97" w:rsidRPr="00423F5F">
        <w:rPr>
          <w:rFonts w:ascii="宋体" w:hAnsi="宋体" w:hint="eastAsia"/>
        </w:rPr>
        <w:t>Spring是一款可以用来代替重量级JavaEE</w:t>
      </w:r>
      <w:r w:rsidR="00E10275" w:rsidRPr="00423F5F">
        <w:rPr>
          <w:rFonts w:ascii="宋体" w:hAnsi="宋体" w:hint="eastAsia"/>
        </w:rPr>
        <w:t>开发技术的</w:t>
      </w:r>
      <w:r w:rsidR="00626A97" w:rsidRPr="00423F5F">
        <w:rPr>
          <w:rFonts w:ascii="宋体" w:hAnsi="宋体" w:hint="eastAsia"/>
        </w:rPr>
        <w:t>技术，它可以简化Java的开发，基于POJO</w:t>
      </w:r>
      <w:r w:rsidR="009D68BA" w:rsidRPr="00423F5F">
        <w:rPr>
          <w:rFonts w:ascii="宋体" w:hAnsi="宋体" w:hint="eastAsia"/>
        </w:rPr>
        <w:t>轻量级和最小侵入式开发，Spring通过DI（</w:t>
      </w:r>
      <w:r w:rsidR="009D68BA" w:rsidRPr="00423F5F">
        <w:rPr>
          <w:rFonts w:ascii="宋体" w:hAnsi="宋体"/>
        </w:rPr>
        <w:t>Dependency Injection</w:t>
      </w:r>
      <w:r w:rsidR="009D68BA" w:rsidRPr="00423F5F">
        <w:rPr>
          <w:rFonts w:ascii="宋体" w:hAnsi="宋体" w:hint="eastAsia"/>
        </w:rPr>
        <w:t>）</w:t>
      </w:r>
      <w:r w:rsidR="001C76D3" w:rsidRPr="00423F5F">
        <w:rPr>
          <w:rFonts w:ascii="宋体" w:hAnsi="宋体" w:hint="eastAsia"/>
        </w:rPr>
        <w:t>减少对象之间的耦合。AOP切面编程可以轻松实现对公共功能的修改，从而更加专注于系统的核心功能。</w:t>
      </w:r>
      <w:r w:rsidR="00E10275" w:rsidRPr="00423F5F">
        <w:rPr>
          <w:rFonts w:ascii="宋体" w:hAnsi="宋体" w:hint="eastAsia"/>
        </w:rPr>
        <w:t>SpringMVC是Spring开源框架的组成部分，MVC模式</w:t>
      </w:r>
      <w:r w:rsidR="00807F5F" w:rsidRPr="00423F5F">
        <w:rPr>
          <w:rFonts w:ascii="宋体" w:hAnsi="宋体" w:hint="eastAsia"/>
        </w:rPr>
        <w:t>是Spring对后端的分层处理，以减少耦合；MVC设计模式是分为Model层，即是业务处理层，接收Controller</w:t>
      </w:r>
      <w:r w:rsidR="00715E47" w:rsidRPr="00423F5F">
        <w:rPr>
          <w:rFonts w:ascii="宋体" w:hAnsi="宋体" w:hint="eastAsia"/>
        </w:rPr>
        <w:t>请求。View层，即是视图层是经过model处理之后返回的数据结果。Controller层，即是接收http请求，调用model层，返回view层。</w:t>
      </w:r>
    </w:p>
    <w:p w14:paraId="4949DEF6" w14:textId="137C77EF" w:rsidR="00715E47" w:rsidRPr="00423F5F" w:rsidRDefault="00715E47" w:rsidP="009A150C">
      <w:pPr>
        <w:ind w:firstLine="480"/>
        <w:rPr>
          <w:rFonts w:ascii="宋体" w:hAnsi="宋体"/>
        </w:rPr>
      </w:pPr>
      <w:r w:rsidRPr="00423F5F">
        <w:rPr>
          <w:rFonts w:ascii="宋体" w:hAnsi="宋体"/>
        </w:rPr>
        <w:tab/>
      </w:r>
      <w:r w:rsidRPr="00423F5F">
        <w:rPr>
          <w:rFonts w:ascii="宋体" w:hAnsi="宋体" w:hint="eastAsia"/>
        </w:rPr>
        <w:t>Mybatis作为基于Java的持久层框架</w:t>
      </w:r>
      <w:r w:rsidR="00910622" w:rsidRPr="00423F5F">
        <w:rPr>
          <w:rFonts w:ascii="宋体" w:hAnsi="宋体" w:hint="eastAsia"/>
        </w:rPr>
        <w:t>，支持定制化SQL，高级映射以及存储过程配置，Mybatis可以通过xml文件配置实现POJOs映射到数据库中的记录。另外MyBatis还有更加强大的功能；支持动态SQL能去完成更加复杂的SQL查询</w:t>
      </w:r>
      <w:r w:rsidR="00B76762" w:rsidRPr="00423F5F">
        <w:rPr>
          <w:rFonts w:ascii="宋体" w:hAnsi="宋体" w:hint="eastAsia"/>
        </w:rPr>
        <w:t>。</w:t>
      </w:r>
    </w:p>
    <w:p w14:paraId="2911BACE" w14:textId="432F3FFF" w:rsidR="00B76762" w:rsidRPr="00423F5F" w:rsidRDefault="00B76762" w:rsidP="00423F5F">
      <w:pPr>
        <w:pStyle w:val="2"/>
        <w:ind w:firstLine="640"/>
      </w:pPr>
      <w:bookmarkStart w:id="16" w:name="_Toc37628265"/>
      <w:r w:rsidRPr="00423F5F">
        <w:lastRenderedPageBreak/>
        <w:t>2.</w:t>
      </w:r>
      <w:r w:rsidR="00913ABF">
        <w:t>4</w:t>
      </w:r>
      <w:r w:rsidRPr="00423F5F">
        <w:t xml:space="preserve"> </w:t>
      </w:r>
      <w:r w:rsidRPr="00423F5F">
        <w:rPr>
          <w:rFonts w:hint="eastAsia"/>
        </w:rPr>
        <w:t>SpringBoot技术</w:t>
      </w:r>
      <w:bookmarkEnd w:id="16"/>
    </w:p>
    <w:p w14:paraId="34551565" w14:textId="7098D23E" w:rsidR="00E5376D" w:rsidRPr="00423F5F" w:rsidRDefault="00B76762" w:rsidP="00E5376D">
      <w:pPr>
        <w:ind w:firstLine="480"/>
        <w:rPr>
          <w:rFonts w:ascii="宋体" w:hAnsi="宋体"/>
        </w:rPr>
      </w:pPr>
      <w:r w:rsidRPr="00423F5F">
        <w:rPr>
          <w:rFonts w:ascii="宋体" w:hAnsi="宋体"/>
        </w:rPr>
        <w:tab/>
      </w:r>
      <w:r w:rsidRPr="00423F5F">
        <w:rPr>
          <w:rFonts w:ascii="宋体" w:hAnsi="宋体" w:hint="eastAsia"/>
        </w:rPr>
        <w:t>SpringBoot是对Spring高度整合的开源框架。</w:t>
      </w:r>
      <w:r w:rsidR="00DC0AED" w:rsidRPr="00423F5F">
        <w:rPr>
          <w:rFonts w:ascii="宋体" w:hAnsi="宋体" w:hint="eastAsia"/>
        </w:rPr>
        <w:t>该框架的用途是简化SSM框架的搭建，以及开发过程，SpringBoot作为一款轻量级开源框架，其采用了</w:t>
      </w:r>
      <w:r w:rsidR="00DC0AED" w:rsidRPr="00423F5F">
        <w:rPr>
          <w:rFonts w:ascii="宋体" w:hAnsi="宋体" w:cs="Arial"/>
          <w:color w:val="333333"/>
          <w:szCs w:val="21"/>
          <w:shd w:val="clear" w:color="auto" w:fill="FFFFFF"/>
        </w:rPr>
        <w:t xml:space="preserve">Out of </w:t>
      </w:r>
      <w:r w:rsidR="00DC0AED" w:rsidRPr="00423F5F">
        <w:rPr>
          <w:rFonts w:ascii="宋体" w:hAnsi="宋体" w:cs="Arial" w:hint="eastAsia"/>
          <w:color w:val="333333"/>
          <w:szCs w:val="21"/>
          <w:shd w:val="clear" w:color="auto" w:fill="FFFFFF"/>
        </w:rPr>
        <w:t>B</w:t>
      </w:r>
      <w:r w:rsidR="00DC0AED" w:rsidRPr="00423F5F">
        <w:rPr>
          <w:rFonts w:ascii="宋体" w:hAnsi="宋体" w:cs="Arial"/>
          <w:color w:val="333333"/>
          <w:szCs w:val="21"/>
          <w:shd w:val="clear" w:color="auto" w:fill="FFFFFF"/>
        </w:rPr>
        <w:t>ox</w:t>
      </w:r>
      <w:r w:rsidR="00FC743E" w:rsidRPr="00423F5F">
        <w:rPr>
          <w:rFonts w:ascii="宋体" w:hAnsi="宋体" w:cs="Arial" w:hint="eastAsia"/>
          <w:color w:val="333333"/>
          <w:szCs w:val="21"/>
          <w:shd w:val="clear" w:color="auto" w:fill="FFFFFF"/>
        </w:rPr>
        <w:t>-</w:t>
      </w:r>
      <w:r w:rsidR="00DC0AED" w:rsidRPr="00423F5F">
        <w:rPr>
          <w:rFonts w:ascii="宋体" w:hAnsi="宋体" w:hint="eastAsia"/>
        </w:rPr>
        <w:t>“开箱即用”和</w:t>
      </w:r>
      <w:r w:rsidR="00FC743E" w:rsidRPr="00423F5F">
        <w:rPr>
          <w:rFonts w:ascii="宋体" w:hAnsi="宋体" w:cs="Arial"/>
          <w:color w:val="333333"/>
          <w:szCs w:val="21"/>
          <w:shd w:val="clear" w:color="auto" w:fill="FFFFFF"/>
        </w:rPr>
        <w:t xml:space="preserve">Convention over </w:t>
      </w:r>
      <w:r w:rsidR="00FC743E" w:rsidRPr="00423F5F">
        <w:rPr>
          <w:rFonts w:ascii="宋体" w:hAnsi="宋体" w:cs="Arial" w:hint="eastAsia"/>
          <w:color w:val="333333"/>
          <w:szCs w:val="21"/>
          <w:shd w:val="clear" w:color="auto" w:fill="FFFFFF"/>
        </w:rPr>
        <w:t>C</w:t>
      </w:r>
      <w:r w:rsidR="00FC743E" w:rsidRPr="00423F5F">
        <w:rPr>
          <w:rFonts w:ascii="宋体" w:hAnsi="宋体" w:cs="Arial"/>
          <w:color w:val="333333"/>
          <w:szCs w:val="21"/>
          <w:shd w:val="clear" w:color="auto" w:fill="FFFFFF"/>
        </w:rPr>
        <w:t>onfiguration</w:t>
      </w:r>
      <w:r w:rsidR="00FC743E" w:rsidRPr="00423F5F">
        <w:rPr>
          <w:rFonts w:ascii="宋体" w:hAnsi="宋体" w:cs="Arial" w:hint="eastAsia"/>
          <w:color w:val="333333"/>
          <w:szCs w:val="21"/>
          <w:shd w:val="clear" w:color="auto" w:fill="FFFFFF"/>
        </w:rPr>
        <w:t>-</w:t>
      </w:r>
      <w:r w:rsidR="00DC0AED" w:rsidRPr="00423F5F">
        <w:rPr>
          <w:rFonts w:ascii="宋体" w:hAnsi="宋体" w:hint="eastAsia"/>
        </w:rPr>
        <w:t>“约定大于配置”两大重要策略</w:t>
      </w:r>
      <w:r w:rsidR="00FC743E" w:rsidRPr="00423F5F">
        <w:rPr>
          <w:rFonts w:ascii="宋体" w:hAnsi="宋体" w:hint="eastAsia"/>
        </w:rPr>
        <w:t>。基于这两大策略，开发者摆脱了繁琐的配置工作以及复杂的依赖管理任务，只需要专注于业务的实现逻辑即可，maven会通过pom文件自动管理相关的jar。</w:t>
      </w:r>
    </w:p>
    <w:p w14:paraId="33EFE9CC" w14:textId="25CA3F4A" w:rsidR="001C18A0" w:rsidRPr="00423F5F" w:rsidRDefault="00FC743E" w:rsidP="00E5376D">
      <w:pPr>
        <w:ind w:firstLine="480"/>
        <w:rPr>
          <w:rFonts w:ascii="宋体" w:hAnsi="宋体"/>
        </w:rPr>
      </w:pPr>
      <w:r w:rsidRPr="00423F5F">
        <w:rPr>
          <w:rFonts w:ascii="宋体" w:hAnsi="宋体"/>
        </w:rPr>
        <w:tab/>
      </w:r>
      <w:r w:rsidRPr="00423F5F">
        <w:rPr>
          <w:rFonts w:ascii="宋体" w:hAnsi="宋体" w:hint="eastAsia"/>
        </w:rPr>
        <w:t>同时SpringBoot的内置</w:t>
      </w:r>
      <w:r w:rsidR="008308B1" w:rsidRPr="00423F5F">
        <w:rPr>
          <w:rFonts w:ascii="宋体" w:hAnsi="宋体" w:hint="eastAsia"/>
        </w:rPr>
        <w:t>嵌入式</w:t>
      </w:r>
      <w:r w:rsidR="008308B1" w:rsidRPr="00423F5F">
        <w:rPr>
          <w:rFonts w:ascii="宋体" w:hAnsi="宋体"/>
        </w:rPr>
        <w:t>Tomcat</w:t>
      </w:r>
      <w:r w:rsidRPr="00423F5F">
        <w:rPr>
          <w:rFonts w:ascii="宋体" w:hAnsi="宋体" w:hint="eastAsia"/>
        </w:rPr>
        <w:t>服务器能让开发的系统直接打成JAR或者WAR，只要有Java环境，</w:t>
      </w:r>
      <w:r w:rsidR="008308B1" w:rsidRPr="00423F5F">
        <w:rPr>
          <w:rFonts w:ascii="宋体" w:hAnsi="宋体" w:hint="eastAsia"/>
        </w:rPr>
        <w:t>就</w:t>
      </w:r>
      <w:r w:rsidRPr="00423F5F">
        <w:rPr>
          <w:rFonts w:ascii="宋体" w:hAnsi="宋体" w:hint="eastAsia"/>
        </w:rPr>
        <w:t>可以通过命令启动SpringBoot项目，从而实现项目的灵活移植。</w:t>
      </w:r>
      <w:r w:rsidR="001C18A0" w:rsidRPr="00423F5F">
        <w:rPr>
          <w:rFonts w:ascii="宋体" w:hAnsi="宋体" w:hint="eastAsia"/>
        </w:rPr>
        <w:t>嵌入式的服务器让前端页面可以直接在项目里面运行，同时借助Thymeleaf模板引擎以实现前后端分离，降低前后端的耦合。让t</w:t>
      </w:r>
      <w:r w:rsidR="001C18A0" w:rsidRPr="00423F5F">
        <w:rPr>
          <w:rFonts w:ascii="宋体" w:hAnsi="宋体"/>
        </w:rPr>
        <w:t>hymeleaf</w:t>
      </w:r>
      <w:r w:rsidR="001C18A0" w:rsidRPr="00423F5F">
        <w:rPr>
          <w:rFonts w:ascii="宋体" w:hAnsi="宋体" w:hint="eastAsia"/>
        </w:rPr>
        <w:t>模板开发一次实现到处运行。</w:t>
      </w:r>
    </w:p>
    <w:p w14:paraId="5AEAAFAE" w14:textId="3248B0C5" w:rsidR="001C18A0" w:rsidRPr="00423F5F" w:rsidRDefault="001C18A0" w:rsidP="00423F5F">
      <w:pPr>
        <w:pStyle w:val="2"/>
        <w:ind w:firstLine="640"/>
      </w:pPr>
      <w:bookmarkStart w:id="17" w:name="_Toc37628266"/>
      <w:r w:rsidRPr="00423F5F">
        <w:rPr>
          <w:rFonts w:hint="eastAsia"/>
        </w:rPr>
        <w:t>2</w:t>
      </w:r>
      <w:r w:rsidRPr="00423F5F">
        <w:t>.</w:t>
      </w:r>
      <w:r w:rsidR="00913ABF">
        <w:t>5</w:t>
      </w:r>
      <w:r w:rsidR="00095EFD" w:rsidRPr="00423F5F">
        <w:t xml:space="preserve"> </w:t>
      </w:r>
      <w:r w:rsidR="00095EFD" w:rsidRPr="00423F5F">
        <w:rPr>
          <w:rFonts w:hint="eastAsia"/>
        </w:rPr>
        <w:t>MySQL数据库</w:t>
      </w:r>
      <w:bookmarkEnd w:id="17"/>
    </w:p>
    <w:p w14:paraId="649AAE61" w14:textId="6D9218C4" w:rsidR="00072304" w:rsidRPr="00423F5F" w:rsidRDefault="00095EFD" w:rsidP="00E5376D">
      <w:pPr>
        <w:ind w:firstLine="480"/>
        <w:rPr>
          <w:rFonts w:ascii="宋体" w:hAnsi="宋体"/>
        </w:rPr>
      </w:pPr>
      <w:r w:rsidRPr="00423F5F">
        <w:rPr>
          <w:rFonts w:ascii="宋体" w:hAnsi="宋体"/>
        </w:rPr>
        <w:tab/>
      </w:r>
      <w:r w:rsidRPr="00423F5F">
        <w:rPr>
          <w:rFonts w:ascii="宋体" w:hAnsi="宋体" w:hint="eastAsia"/>
        </w:rPr>
        <w:t>在线电子</w:t>
      </w:r>
      <w:r w:rsidR="00B70A79" w:rsidRPr="00423F5F">
        <w:rPr>
          <w:rFonts w:ascii="宋体" w:hAnsi="宋体" w:hint="eastAsia"/>
        </w:rPr>
        <w:t>数字音乐</w:t>
      </w:r>
      <w:r w:rsidRPr="00423F5F">
        <w:rPr>
          <w:rFonts w:ascii="宋体" w:hAnsi="宋体" w:hint="eastAsia"/>
        </w:rPr>
        <w:t>销售网站是基于MySQL数据库搭建的，作为目前较为流行的小型</w:t>
      </w:r>
      <w:r w:rsidR="003C75B5" w:rsidRPr="00423F5F">
        <w:rPr>
          <w:rFonts w:ascii="宋体" w:hAnsi="宋体" w:hint="eastAsia"/>
        </w:rPr>
        <w:t>关系型</w:t>
      </w:r>
      <w:r w:rsidRPr="00423F5F">
        <w:rPr>
          <w:rFonts w:ascii="宋体" w:hAnsi="宋体" w:hint="eastAsia"/>
        </w:rPr>
        <w:t>数据库系统，MySQL占用</w:t>
      </w:r>
      <w:r w:rsidR="002D77C7" w:rsidRPr="00423F5F">
        <w:rPr>
          <w:rFonts w:ascii="宋体" w:hAnsi="宋体" w:hint="eastAsia"/>
        </w:rPr>
        <w:t>内存空间较小，运行速度稳定快速，是中小型网站开发数据库系统的首选。</w:t>
      </w:r>
      <w:r w:rsidR="003C75B5" w:rsidRPr="00423F5F">
        <w:rPr>
          <w:rFonts w:ascii="宋体" w:hAnsi="宋体" w:hint="eastAsia"/>
        </w:rPr>
        <w:t>同时利用Navicat与数据库连接，直接在Navicat中操作MySQL数据库</w:t>
      </w:r>
      <w:r w:rsidR="00B922A9" w:rsidRPr="00423F5F">
        <w:rPr>
          <w:rFonts w:ascii="宋体" w:hAnsi="宋体" w:hint="eastAsia"/>
        </w:rPr>
        <w:t>。</w:t>
      </w:r>
    </w:p>
    <w:p w14:paraId="7D80FD95" w14:textId="6C792513" w:rsidR="00095EFD" w:rsidRPr="00423F5F" w:rsidRDefault="00B922A9" w:rsidP="00072304">
      <w:pPr>
        <w:ind w:firstLine="480"/>
        <w:rPr>
          <w:rFonts w:ascii="宋体" w:hAnsi="宋体"/>
        </w:rPr>
      </w:pPr>
      <w:r w:rsidRPr="00423F5F">
        <w:rPr>
          <w:rFonts w:ascii="宋体" w:hAnsi="宋体"/>
        </w:rPr>
        <w:t>在同类型的系统中其 使用最为流行，同时它还是在最适于用在 WEB 应用上的一个应用软件。MySQL 所配备的 SQL 语言是访问数据库时最为常用最为标准的查询语言。其实施双授权 政策，涵括商业版与社区版两个版本，具备资源占用少，响应速度快，使用成本 不高，</w:t>
      </w:r>
      <w:proofErr w:type="gramStart"/>
      <w:r w:rsidRPr="00423F5F">
        <w:rPr>
          <w:rFonts w:ascii="宋体" w:hAnsi="宋体"/>
        </w:rPr>
        <w:t>源码呈</w:t>
      </w:r>
      <w:proofErr w:type="gramEnd"/>
      <w:r w:rsidRPr="00423F5F">
        <w:rPr>
          <w:rFonts w:ascii="宋体" w:hAnsi="宋体"/>
        </w:rPr>
        <w:t>开放性等诸多优势，通常在开发中小型网站时， MySQL 都是搭建 数据库的首选。</w:t>
      </w:r>
      <w:r w:rsidR="00072304" w:rsidRPr="00423F5F">
        <w:rPr>
          <w:rFonts w:ascii="宋体" w:hAnsi="宋体" w:hint="eastAsia"/>
        </w:rPr>
        <w:t>【引用】</w:t>
      </w:r>
    </w:p>
    <w:p w14:paraId="7E903E90" w14:textId="3927143F" w:rsidR="00072304" w:rsidRPr="00423F5F" w:rsidRDefault="00072304" w:rsidP="00423F5F">
      <w:pPr>
        <w:pStyle w:val="2"/>
        <w:ind w:firstLine="640"/>
      </w:pPr>
      <w:bookmarkStart w:id="18" w:name="_Toc37628267"/>
      <w:r w:rsidRPr="00423F5F">
        <w:rPr>
          <w:rFonts w:hint="eastAsia"/>
        </w:rPr>
        <w:t>2</w:t>
      </w:r>
      <w:r w:rsidRPr="00423F5F">
        <w:t>.</w:t>
      </w:r>
      <w:r w:rsidR="00913ABF">
        <w:t>6</w:t>
      </w:r>
      <w:r w:rsidRPr="00423F5F">
        <w:t xml:space="preserve"> </w:t>
      </w:r>
      <w:r w:rsidRPr="00423F5F">
        <w:rPr>
          <w:rFonts w:hint="eastAsia"/>
        </w:rPr>
        <w:t>Redis技术</w:t>
      </w:r>
      <w:bookmarkEnd w:id="18"/>
    </w:p>
    <w:p w14:paraId="7B962528" w14:textId="569C54D1" w:rsidR="00423F5F" w:rsidRDefault="00072304" w:rsidP="00072304">
      <w:pPr>
        <w:ind w:firstLine="480"/>
        <w:rPr>
          <w:rFonts w:ascii="宋体" w:hAnsi="宋体"/>
        </w:rPr>
      </w:pPr>
      <w:r w:rsidRPr="00423F5F">
        <w:rPr>
          <w:rFonts w:ascii="宋体" w:hAnsi="宋体"/>
        </w:rPr>
        <w:t>Redis</w:t>
      </w:r>
      <w:r w:rsidRPr="00423F5F">
        <w:rPr>
          <w:rFonts w:ascii="宋体" w:hAnsi="宋体" w:hint="eastAsia"/>
        </w:rPr>
        <w:t>的全称为远程字典服务（</w:t>
      </w:r>
      <w:r w:rsidRPr="00423F5F">
        <w:rPr>
          <w:rFonts w:ascii="宋体" w:hAnsi="宋体"/>
        </w:rPr>
        <w:t>REmote DIctionary Server</w:t>
      </w:r>
      <w:r w:rsidRPr="00423F5F">
        <w:rPr>
          <w:rFonts w:ascii="宋体" w:hAnsi="宋体" w:hint="eastAsia"/>
        </w:rPr>
        <w:t>）作为日志型，key-value数据存储系统，支持多种数据类型。</w:t>
      </w:r>
      <w:r w:rsidRPr="00423F5F">
        <w:rPr>
          <w:rFonts w:ascii="宋体" w:hAnsi="宋体"/>
        </w:rPr>
        <w:t>Redis</w:t>
      </w:r>
      <w:r w:rsidRPr="00423F5F">
        <w:rPr>
          <w:rFonts w:ascii="宋体" w:hAnsi="宋体" w:hint="eastAsia"/>
        </w:rPr>
        <w:t>有着极高的反应性能，多样的数据类型</w:t>
      </w:r>
      <w:r w:rsidR="00E86E2F" w:rsidRPr="00423F5F">
        <w:rPr>
          <w:rFonts w:ascii="宋体" w:hAnsi="宋体" w:hint="eastAsia"/>
        </w:rPr>
        <w:t>。作为运行在内存中的数据存储系统，Redis支持数据持久化，不必担心内存断电后</w:t>
      </w:r>
      <w:r w:rsidR="008E7443" w:rsidRPr="00423F5F">
        <w:rPr>
          <w:rFonts w:ascii="宋体" w:hAnsi="宋体" w:hint="eastAsia"/>
        </w:rPr>
        <w:t>数据丢失的问题。</w:t>
      </w:r>
    </w:p>
    <w:p w14:paraId="217205BF" w14:textId="5770EDF4" w:rsidR="002A07C7" w:rsidRPr="00423F5F" w:rsidRDefault="00423F5F" w:rsidP="00423F5F">
      <w:pPr>
        <w:widowControl/>
        <w:spacing w:line="240" w:lineRule="auto"/>
        <w:ind w:firstLineChars="0" w:firstLine="0"/>
        <w:jc w:val="left"/>
        <w:rPr>
          <w:rFonts w:ascii="宋体" w:hAnsi="宋体"/>
        </w:rPr>
      </w:pPr>
      <w:r>
        <w:rPr>
          <w:rFonts w:ascii="宋体" w:hAnsi="宋体"/>
        </w:rPr>
        <w:br w:type="page"/>
      </w:r>
    </w:p>
    <w:p w14:paraId="01BAD9D3" w14:textId="2E9252D2" w:rsidR="002A07C7" w:rsidRPr="00423F5F" w:rsidRDefault="00423F5F" w:rsidP="00423F5F">
      <w:pPr>
        <w:pStyle w:val="1"/>
        <w:ind w:firstLine="883"/>
        <w:jc w:val="center"/>
      </w:pPr>
      <w:bookmarkStart w:id="19" w:name="_Toc37628268"/>
      <w:r>
        <w:lastRenderedPageBreak/>
        <w:t>3.</w:t>
      </w:r>
      <w:r w:rsidR="002A07C7" w:rsidRPr="00423F5F">
        <w:rPr>
          <w:rFonts w:hint="eastAsia"/>
        </w:rPr>
        <w:t>系统需求分析与设计</w:t>
      </w:r>
      <w:bookmarkEnd w:id="19"/>
    </w:p>
    <w:p w14:paraId="3E763F39" w14:textId="7B1C95D5" w:rsidR="002A07C7" w:rsidRPr="00423F5F" w:rsidRDefault="002A07C7" w:rsidP="00423F5F">
      <w:pPr>
        <w:ind w:firstLine="480"/>
        <w:rPr>
          <w:rFonts w:ascii="宋体" w:hAnsi="宋体"/>
        </w:rPr>
      </w:pPr>
      <w:r w:rsidRPr="00423F5F">
        <w:rPr>
          <w:rFonts w:ascii="宋体" w:hAnsi="宋体" w:hint="eastAsia"/>
        </w:rPr>
        <w:t>上一章节介绍了本文的选题背景和用到的相关技术，本章节会详细阐述在线</w:t>
      </w:r>
      <w:r w:rsidR="00B70A79" w:rsidRPr="00423F5F">
        <w:rPr>
          <w:rFonts w:ascii="宋体" w:hAnsi="宋体" w:hint="eastAsia"/>
        </w:rPr>
        <w:t>数字音乐</w:t>
      </w:r>
      <w:r w:rsidRPr="00423F5F">
        <w:rPr>
          <w:rFonts w:ascii="宋体" w:hAnsi="宋体" w:hint="eastAsia"/>
        </w:rPr>
        <w:t>销售网站的系统功能需求，整体架构，并且会对用户需求做详细分析与论述。在分析需求之后会依托于用户需求做</w:t>
      </w:r>
      <w:r w:rsidR="00B70A79" w:rsidRPr="00423F5F">
        <w:rPr>
          <w:rFonts w:ascii="宋体" w:hAnsi="宋体" w:hint="eastAsia"/>
        </w:rPr>
        <w:t>数字音乐</w:t>
      </w:r>
      <w:r w:rsidRPr="00423F5F">
        <w:rPr>
          <w:rFonts w:ascii="宋体" w:hAnsi="宋体" w:hint="eastAsia"/>
        </w:rPr>
        <w:t>网站的功能设计，资源整合以及系统架构优化。</w:t>
      </w:r>
    </w:p>
    <w:p w14:paraId="3087F663" w14:textId="0AB5331C" w:rsidR="002A07C7" w:rsidRPr="00423F5F" w:rsidRDefault="002A07C7" w:rsidP="00423F5F">
      <w:pPr>
        <w:pStyle w:val="2"/>
        <w:ind w:firstLine="643"/>
        <w:rPr>
          <w:rFonts w:ascii="宋体" w:eastAsia="宋体" w:hAnsi="宋体"/>
        </w:rPr>
      </w:pPr>
      <w:bookmarkStart w:id="20" w:name="_Toc37628269"/>
      <w:r w:rsidRPr="00423F5F">
        <w:rPr>
          <w:rFonts w:ascii="宋体" w:eastAsia="宋体" w:hAnsi="宋体" w:hint="eastAsia"/>
        </w:rPr>
        <w:t>3</w:t>
      </w:r>
      <w:r w:rsidRPr="00423F5F">
        <w:rPr>
          <w:rFonts w:ascii="宋体" w:eastAsia="宋体" w:hAnsi="宋体"/>
        </w:rPr>
        <w:t xml:space="preserve">.1 </w:t>
      </w:r>
      <w:r w:rsidRPr="00423F5F">
        <w:rPr>
          <w:rFonts w:ascii="宋体" w:eastAsia="宋体" w:hAnsi="宋体" w:hint="eastAsia"/>
        </w:rPr>
        <w:t>网站架构及需求</w:t>
      </w:r>
      <w:bookmarkEnd w:id="20"/>
    </w:p>
    <w:p w14:paraId="64766587" w14:textId="6FACCAB8" w:rsidR="002A07C7" w:rsidRPr="00423F5F" w:rsidRDefault="002A07C7" w:rsidP="00423F5F">
      <w:pPr>
        <w:pStyle w:val="3"/>
        <w:ind w:firstLine="560"/>
      </w:pPr>
      <w:bookmarkStart w:id="21" w:name="_Toc37628270"/>
      <w:r w:rsidRPr="00423F5F">
        <w:t>3.1.1</w:t>
      </w:r>
      <w:r w:rsidRPr="00423F5F">
        <w:rPr>
          <w:rFonts w:hint="eastAsia"/>
        </w:rPr>
        <w:t>平台架构</w:t>
      </w:r>
      <w:bookmarkEnd w:id="21"/>
    </w:p>
    <w:p w14:paraId="2E8D34C4" w14:textId="26FA5899" w:rsidR="002A07C7" w:rsidRPr="00423F5F" w:rsidRDefault="002A07C7" w:rsidP="002A07C7">
      <w:pPr>
        <w:ind w:firstLine="480"/>
        <w:rPr>
          <w:rFonts w:ascii="宋体" w:hAnsi="宋体"/>
        </w:rPr>
      </w:pPr>
      <w:r w:rsidRPr="00423F5F">
        <w:rPr>
          <w:rFonts w:ascii="宋体" w:hAnsi="宋体" w:hint="eastAsia"/>
        </w:rPr>
        <w:t>平台结构如下图所示，</w:t>
      </w:r>
      <w:r w:rsidR="003D46A2" w:rsidRPr="00423F5F">
        <w:rPr>
          <w:rFonts w:ascii="宋体" w:hAnsi="宋体" w:hint="eastAsia"/>
        </w:rPr>
        <w:t>本站是基于WEB实现的全部功能，其中PC端，</w:t>
      </w:r>
      <w:proofErr w:type="gramStart"/>
      <w:r w:rsidR="003D46A2" w:rsidRPr="00423F5F">
        <w:rPr>
          <w:rFonts w:ascii="宋体" w:hAnsi="宋体" w:hint="eastAsia"/>
        </w:rPr>
        <w:t>移动端均通过</w:t>
      </w:r>
      <w:proofErr w:type="gramEnd"/>
      <w:r w:rsidR="003D46A2" w:rsidRPr="00423F5F">
        <w:rPr>
          <w:rFonts w:ascii="宋体" w:hAnsi="宋体" w:hint="eastAsia"/>
        </w:rPr>
        <w:t>WEB浏览器进入本站，与本站进行资源访问，本站的全部资源</w:t>
      </w:r>
      <w:r w:rsidR="00CB3CD9" w:rsidRPr="00423F5F">
        <w:rPr>
          <w:rFonts w:ascii="宋体" w:hAnsi="宋体" w:hint="eastAsia"/>
        </w:rPr>
        <w:t>均放在云服务器上进行配置与IO操作。</w:t>
      </w:r>
    </w:p>
    <w:p w14:paraId="24FA3012" w14:textId="6D25B30E" w:rsidR="003D46A2" w:rsidRPr="00423F5F" w:rsidRDefault="00321275" w:rsidP="002A07C7">
      <w:pPr>
        <w:ind w:firstLine="480"/>
        <w:rPr>
          <w:rFonts w:ascii="宋体" w:hAnsi="宋体"/>
        </w:rPr>
      </w:pPr>
      <w:r>
        <w:rPr>
          <w:rFonts w:ascii="宋体" w:hAnsi="宋体"/>
          <w:noProof/>
        </w:rPr>
        <w:drawing>
          <wp:anchor distT="0" distB="0" distL="114300" distR="114300" simplePos="0" relativeHeight="251666944" behindDoc="0" locked="0" layoutInCell="1" allowOverlap="1" wp14:anchorId="374380DA" wp14:editId="6FD126BB">
            <wp:simplePos x="0" y="0"/>
            <wp:positionH relativeFrom="column">
              <wp:posOffset>745067</wp:posOffset>
            </wp:positionH>
            <wp:positionV relativeFrom="paragraph">
              <wp:posOffset>279823</wp:posOffset>
            </wp:positionV>
            <wp:extent cx="3734435" cy="4481195"/>
            <wp:effectExtent l="0" t="0" r="0" b="0"/>
            <wp:wrapTopAndBottom/>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4435" cy="4481195"/>
                    </a:xfrm>
                    <a:prstGeom prst="rect">
                      <a:avLst/>
                    </a:prstGeom>
                    <a:noFill/>
                  </pic:spPr>
                </pic:pic>
              </a:graphicData>
            </a:graphic>
          </wp:anchor>
        </w:drawing>
      </w:r>
    </w:p>
    <w:p w14:paraId="31271320" w14:textId="4315772F" w:rsidR="003D46A2" w:rsidRPr="00423F5F" w:rsidRDefault="003D46A2" w:rsidP="002A07C7">
      <w:pPr>
        <w:ind w:firstLine="480"/>
        <w:rPr>
          <w:rFonts w:ascii="宋体" w:hAnsi="宋体"/>
        </w:rPr>
      </w:pPr>
    </w:p>
    <w:p w14:paraId="22A29668" w14:textId="7B19F561" w:rsidR="003D46A2" w:rsidRPr="00423F5F" w:rsidRDefault="00CB3CD9" w:rsidP="00321275">
      <w:pPr>
        <w:pStyle w:val="3"/>
        <w:ind w:firstLine="560"/>
      </w:pPr>
      <w:bookmarkStart w:id="22" w:name="_Toc37628271"/>
      <w:r w:rsidRPr="00423F5F">
        <w:rPr>
          <w:rFonts w:hint="eastAsia"/>
        </w:rPr>
        <w:lastRenderedPageBreak/>
        <w:t>3</w:t>
      </w:r>
      <w:r w:rsidRPr="00423F5F">
        <w:t xml:space="preserve">.1.2 </w:t>
      </w:r>
      <w:r w:rsidRPr="00423F5F">
        <w:rPr>
          <w:rFonts w:hint="eastAsia"/>
        </w:rPr>
        <w:t>网站需求分析</w:t>
      </w:r>
      <w:bookmarkEnd w:id="22"/>
    </w:p>
    <w:p w14:paraId="2DE7728A" w14:textId="45C7C72C" w:rsidR="0039670E" w:rsidRPr="00423F5F" w:rsidRDefault="0039670E" w:rsidP="002A07C7">
      <w:pPr>
        <w:ind w:firstLine="480"/>
        <w:rPr>
          <w:rFonts w:ascii="宋体" w:hAnsi="宋体"/>
        </w:rPr>
      </w:pPr>
      <w:r w:rsidRPr="00423F5F">
        <w:rPr>
          <w:rFonts w:ascii="宋体" w:hAnsi="宋体" w:hint="eastAsia"/>
        </w:rPr>
        <w:t>从功能上说，在线</w:t>
      </w:r>
      <w:r w:rsidR="00B70A79" w:rsidRPr="00423F5F">
        <w:rPr>
          <w:rFonts w:ascii="宋体" w:hAnsi="宋体" w:hint="eastAsia"/>
        </w:rPr>
        <w:t>数字音乐</w:t>
      </w:r>
      <w:r w:rsidRPr="00423F5F">
        <w:rPr>
          <w:rFonts w:ascii="宋体" w:hAnsi="宋体" w:hint="eastAsia"/>
        </w:rPr>
        <w:t>销售网站作为销售</w:t>
      </w:r>
      <w:r w:rsidR="00B70A79" w:rsidRPr="00423F5F">
        <w:rPr>
          <w:rFonts w:ascii="宋体" w:hAnsi="宋体" w:hint="eastAsia"/>
        </w:rPr>
        <w:t>数字音乐</w:t>
      </w:r>
      <w:r w:rsidRPr="00423F5F">
        <w:rPr>
          <w:rFonts w:ascii="宋体" w:hAnsi="宋体" w:hint="eastAsia"/>
        </w:rPr>
        <w:t>的电子商务网站，其具有</w:t>
      </w:r>
      <w:r w:rsidR="00B70A79" w:rsidRPr="00423F5F">
        <w:rPr>
          <w:rFonts w:ascii="宋体" w:hAnsi="宋体" w:hint="eastAsia"/>
        </w:rPr>
        <w:t>数字音乐</w:t>
      </w:r>
      <w:r w:rsidRPr="00423F5F">
        <w:rPr>
          <w:rFonts w:ascii="宋体" w:hAnsi="宋体" w:hint="eastAsia"/>
        </w:rPr>
        <w:t>展示页面，后台商品管理界面</w:t>
      </w:r>
      <w:r w:rsidR="00846BA7" w:rsidRPr="00423F5F">
        <w:rPr>
          <w:rFonts w:ascii="宋体" w:hAnsi="宋体" w:hint="eastAsia"/>
        </w:rPr>
        <w:t>，</w:t>
      </w:r>
      <w:r w:rsidR="00792D63" w:rsidRPr="00423F5F">
        <w:rPr>
          <w:rFonts w:ascii="宋体" w:hAnsi="宋体" w:hint="eastAsia"/>
        </w:rPr>
        <w:t>购物车界面。</w:t>
      </w:r>
      <w:r w:rsidR="00846BA7" w:rsidRPr="00423F5F">
        <w:rPr>
          <w:rFonts w:ascii="宋体" w:hAnsi="宋体" w:hint="eastAsia"/>
        </w:rPr>
        <w:t>在</w:t>
      </w:r>
      <w:r w:rsidR="00B70A79" w:rsidRPr="00423F5F">
        <w:rPr>
          <w:rFonts w:ascii="宋体" w:hAnsi="宋体" w:hint="eastAsia"/>
        </w:rPr>
        <w:t>数字音乐</w:t>
      </w:r>
      <w:r w:rsidR="00846BA7" w:rsidRPr="00423F5F">
        <w:rPr>
          <w:rFonts w:ascii="宋体" w:hAnsi="宋体" w:hint="eastAsia"/>
        </w:rPr>
        <w:t>展示界面分别展示</w:t>
      </w:r>
      <w:r w:rsidR="00B70A79" w:rsidRPr="00423F5F">
        <w:rPr>
          <w:rFonts w:ascii="宋体" w:hAnsi="宋体" w:hint="eastAsia"/>
        </w:rPr>
        <w:t>数字音乐</w:t>
      </w:r>
      <w:r w:rsidR="00846BA7" w:rsidRPr="00423F5F">
        <w:rPr>
          <w:rFonts w:ascii="宋体" w:hAnsi="宋体" w:hint="eastAsia"/>
        </w:rPr>
        <w:t>专辑封面，</w:t>
      </w:r>
      <w:r w:rsidR="00B70A79" w:rsidRPr="00423F5F">
        <w:rPr>
          <w:rFonts w:ascii="宋体" w:hAnsi="宋体" w:hint="eastAsia"/>
        </w:rPr>
        <w:t>数字音乐</w:t>
      </w:r>
      <w:r w:rsidR="00873291" w:rsidRPr="00423F5F">
        <w:rPr>
          <w:rFonts w:ascii="宋体" w:hAnsi="宋体" w:hint="eastAsia"/>
        </w:rPr>
        <w:t>基本信息，在线播放试听，用户基本信息维护，上</w:t>
      </w:r>
      <w:proofErr w:type="gramStart"/>
      <w:r w:rsidR="00873291" w:rsidRPr="00423F5F">
        <w:rPr>
          <w:rFonts w:ascii="宋体" w:hAnsi="宋体" w:hint="eastAsia"/>
        </w:rPr>
        <w:t>传</w:t>
      </w:r>
      <w:r w:rsidR="00B70A79" w:rsidRPr="00423F5F">
        <w:rPr>
          <w:rFonts w:ascii="宋体" w:hAnsi="宋体" w:hint="eastAsia"/>
        </w:rPr>
        <w:t>数字</w:t>
      </w:r>
      <w:proofErr w:type="gramEnd"/>
      <w:r w:rsidR="00B70A79" w:rsidRPr="00423F5F">
        <w:rPr>
          <w:rFonts w:ascii="宋体" w:hAnsi="宋体" w:hint="eastAsia"/>
        </w:rPr>
        <w:t>音乐</w:t>
      </w:r>
      <w:r w:rsidR="00873291" w:rsidRPr="00423F5F">
        <w:rPr>
          <w:rFonts w:ascii="宋体" w:hAnsi="宋体" w:hint="eastAsia"/>
        </w:rPr>
        <w:t>信息维护功能。后台</w:t>
      </w:r>
      <w:r w:rsidR="00B70A79" w:rsidRPr="00423F5F">
        <w:rPr>
          <w:rFonts w:ascii="宋体" w:hAnsi="宋体" w:hint="eastAsia"/>
        </w:rPr>
        <w:t>数字音乐</w:t>
      </w:r>
      <w:r w:rsidR="00873291" w:rsidRPr="00423F5F">
        <w:rPr>
          <w:rFonts w:ascii="宋体" w:hAnsi="宋体" w:hint="eastAsia"/>
        </w:rPr>
        <w:t>管理界面用以管理后台订单系统，</w:t>
      </w:r>
      <w:r w:rsidR="00B70A79" w:rsidRPr="00423F5F">
        <w:rPr>
          <w:rFonts w:ascii="宋体" w:hAnsi="宋体" w:hint="eastAsia"/>
        </w:rPr>
        <w:t>数字音乐</w:t>
      </w:r>
      <w:r w:rsidR="00873291" w:rsidRPr="00423F5F">
        <w:rPr>
          <w:rFonts w:ascii="宋体" w:hAnsi="宋体" w:hint="eastAsia"/>
        </w:rPr>
        <w:t>信息维护，前台页面维护等功能。</w:t>
      </w:r>
      <w:r w:rsidR="00792D63" w:rsidRPr="00423F5F">
        <w:rPr>
          <w:rFonts w:ascii="宋体" w:hAnsi="宋体" w:hint="eastAsia"/>
        </w:rPr>
        <w:t>购物车界面主要是用户加入购物车尚未购买的</w:t>
      </w:r>
      <w:r w:rsidR="00B70A79" w:rsidRPr="00423F5F">
        <w:rPr>
          <w:rFonts w:ascii="宋体" w:hAnsi="宋体" w:hint="eastAsia"/>
        </w:rPr>
        <w:t>数字音乐</w:t>
      </w:r>
      <w:r w:rsidR="00792D63" w:rsidRPr="00423F5F">
        <w:rPr>
          <w:rFonts w:ascii="宋体" w:hAnsi="宋体" w:hint="eastAsia"/>
        </w:rPr>
        <w:t>。</w:t>
      </w:r>
    </w:p>
    <w:p w14:paraId="039CF874" w14:textId="560F0ED8" w:rsidR="00743A92" w:rsidRPr="00423F5F" w:rsidRDefault="00321275" w:rsidP="002A07C7">
      <w:pPr>
        <w:ind w:firstLine="480"/>
        <w:rPr>
          <w:rFonts w:ascii="宋体" w:hAnsi="宋体"/>
        </w:rPr>
      </w:pPr>
      <w:r w:rsidRPr="00321275">
        <w:rPr>
          <w:rFonts w:hint="eastAsia"/>
          <w:noProof/>
        </w:rPr>
        <w:drawing>
          <wp:anchor distT="0" distB="0" distL="114300" distR="114300" simplePos="0" relativeHeight="251670016" behindDoc="0" locked="0" layoutInCell="1" allowOverlap="1" wp14:anchorId="3B8BD00A" wp14:editId="3BA72973">
            <wp:simplePos x="0" y="0"/>
            <wp:positionH relativeFrom="column">
              <wp:posOffset>0</wp:posOffset>
            </wp:positionH>
            <wp:positionV relativeFrom="paragraph">
              <wp:posOffset>797560</wp:posOffset>
            </wp:positionV>
            <wp:extent cx="5274310" cy="3166364"/>
            <wp:effectExtent l="0" t="0" r="0" b="0"/>
            <wp:wrapTopAndBottom/>
            <wp:docPr id="138" name="图片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166364"/>
                    </a:xfrm>
                    <a:prstGeom prst="rect">
                      <a:avLst/>
                    </a:prstGeom>
                    <a:noFill/>
                    <a:ln>
                      <a:noFill/>
                    </a:ln>
                  </pic:spPr>
                </pic:pic>
              </a:graphicData>
            </a:graphic>
          </wp:anchor>
        </w:drawing>
      </w:r>
      <w:r w:rsidR="00873291" w:rsidRPr="00423F5F">
        <w:rPr>
          <w:rFonts w:ascii="宋体" w:hAnsi="宋体" w:hint="eastAsia"/>
        </w:rPr>
        <w:t>从用户角色上分析，</w:t>
      </w:r>
      <w:r w:rsidR="00BE6CF5" w:rsidRPr="00423F5F">
        <w:rPr>
          <w:rFonts w:ascii="宋体" w:hAnsi="宋体" w:hint="eastAsia"/>
        </w:rPr>
        <w:t>有管理员角色，普通用户角色和游客角色</w:t>
      </w:r>
      <w:r w:rsidR="0064294C" w:rsidRPr="00423F5F">
        <w:rPr>
          <w:rFonts w:ascii="宋体" w:hAnsi="宋体" w:hint="eastAsia"/>
        </w:rPr>
        <w:t>，管理员可以通过登录</w:t>
      </w:r>
      <w:r w:rsidR="00743A92" w:rsidRPr="00423F5F">
        <w:rPr>
          <w:rFonts w:ascii="宋体" w:hAnsi="宋体" w:hint="eastAsia"/>
        </w:rPr>
        <w:t>后台管理前台页面，用户注册之后能够登录</w:t>
      </w:r>
      <w:r w:rsidR="00B70A79" w:rsidRPr="00423F5F">
        <w:rPr>
          <w:rFonts w:ascii="宋体" w:hAnsi="宋体" w:hint="eastAsia"/>
        </w:rPr>
        <w:t>数字音乐</w:t>
      </w:r>
      <w:r w:rsidR="00743A92" w:rsidRPr="00423F5F">
        <w:rPr>
          <w:rFonts w:ascii="宋体" w:hAnsi="宋体" w:hint="eastAsia"/>
        </w:rPr>
        <w:t>展示界面对</w:t>
      </w:r>
      <w:r w:rsidR="00B70A79" w:rsidRPr="00423F5F">
        <w:rPr>
          <w:rFonts w:ascii="宋体" w:hAnsi="宋体" w:hint="eastAsia"/>
        </w:rPr>
        <w:t>数字音乐</w:t>
      </w:r>
      <w:r w:rsidR="00743A92" w:rsidRPr="00423F5F">
        <w:rPr>
          <w:rFonts w:ascii="宋体" w:hAnsi="宋体" w:hint="eastAsia"/>
        </w:rPr>
        <w:t>进行试听和购买，而游客只能在</w:t>
      </w:r>
      <w:r w:rsidR="00B70A79" w:rsidRPr="00423F5F">
        <w:rPr>
          <w:rFonts w:ascii="宋体" w:hAnsi="宋体" w:hint="eastAsia"/>
        </w:rPr>
        <w:t>数字音乐</w:t>
      </w:r>
      <w:r w:rsidR="00743A92" w:rsidRPr="00423F5F">
        <w:rPr>
          <w:rFonts w:ascii="宋体" w:hAnsi="宋体" w:hint="eastAsia"/>
        </w:rPr>
        <w:t>网站进行收听无法购买。</w:t>
      </w:r>
    </w:p>
    <w:p w14:paraId="64987E08" w14:textId="536B4A52" w:rsidR="00743A92" w:rsidRPr="00423F5F" w:rsidRDefault="00743A92" w:rsidP="00743A92">
      <w:pPr>
        <w:ind w:left="240" w:hangingChars="100" w:hanging="240"/>
        <w:rPr>
          <w:rFonts w:ascii="宋体" w:hAnsi="宋体"/>
        </w:rPr>
      </w:pPr>
    </w:p>
    <w:p w14:paraId="4E64C072" w14:textId="271DD95F" w:rsidR="003D46A2" w:rsidRPr="00423F5F" w:rsidRDefault="00013395" w:rsidP="00013395">
      <w:pPr>
        <w:ind w:firstLine="480"/>
        <w:rPr>
          <w:rFonts w:ascii="宋体" w:hAnsi="宋体"/>
        </w:rPr>
      </w:pPr>
      <w:r w:rsidRPr="00423F5F">
        <w:rPr>
          <w:rFonts w:ascii="宋体" w:hAnsi="宋体" w:hint="eastAsia"/>
        </w:rPr>
        <w:tab/>
        <w:t>1）管理员</w:t>
      </w:r>
    </w:p>
    <w:p w14:paraId="5F6266A4" w14:textId="389D8C30" w:rsidR="00013395" w:rsidRPr="00423F5F" w:rsidRDefault="00013395" w:rsidP="00013395">
      <w:pPr>
        <w:ind w:firstLine="480"/>
        <w:rPr>
          <w:rFonts w:ascii="宋体" w:hAnsi="宋体"/>
        </w:rPr>
      </w:pPr>
      <w:r w:rsidRPr="00423F5F">
        <w:rPr>
          <w:rFonts w:ascii="宋体" w:hAnsi="宋体"/>
        </w:rPr>
        <w:tab/>
      </w:r>
      <w:r w:rsidRPr="00423F5F">
        <w:rPr>
          <w:rFonts w:ascii="宋体" w:hAnsi="宋体" w:hint="eastAsia"/>
        </w:rPr>
        <w:t>管理员作为本网站维护角色的重要职位，其所拥有的权限应是最大的，管理员必须保证用户上传的</w:t>
      </w:r>
      <w:r w:rsidR="00B70A79" w:rsidRPr="00423F5F">
        <w:rPr>
          <w:rFonts w:ascii="宋体" w:hAnsi="宋体" w:hint="eastAsia"/>
        </w:rPr>
        <w:t>数字音乐</w:t>
      </w:r>
      <w:r w:rsidRPr="00423F5F">
        <w:rPr>
          <w:rFonts w:ascii="宋体" w:hAnsi="宋体" w:hint="eastAsia"/>
        </w:rPr>
        <w:t>是</w:t>
      </w:r>
      <w:proofErr w:type="gramStart"/>
      <w:r w:rsidRPr="00423F5F">
        <w:rPr>
          <w:rFonts w:ascii="宋体" w:hAnsi="宋体" w:hint="eastAsia"/>
        </w:rPr>
        <w:t>正版且</w:t>
      </w:r>
      <w:proofErr w:type="gramEnd"/>
      <w:r w:rsidRPr="00423F5F">
        <w:rPr>
          <w:rFonts w:ascii="宋体" w:hAnsi="宋体" w:hint="eastAsia"/>
        </w:rPr>
        <w:t>该用户拥有版权以及</w:t>
      </w:r>
      <w:r w:rsidR="00B70A79" w:rsidRPr="00423F5F">
        <w:rPr>
          <w:rFonts w:ascii="宋体" w:hAnsi="宋体" w:hint="eastAsia"/>
        </w:rPr>
        <w:t>数字音乐</w:t>
      </w:r>
      <w:r w:rsidR="00CD382F" w:rsidRPr="00423F5F">
        <w:rPr>
          <w:rFonts w:ascii="宋体" w:hAnsi="宋体" w:hint="eastAsia"/>
        </w:rPr>
        <w:t>必须符合中华人民共和国相关法律，所以管理员必须审核后方能让</w:t>
      </w:r>
      <w:r w:rsidR="00B70A79" w:rsidRPr="00423F5F">
        <w:rPr>
          <w:rFonts w:ascii="宋体" w:hAnsi="宋体" w:hint="eastAsia"/>
        </w:rPr>
        <w:t>数字音乐</w:t>
      </w:r>
      <w:r w:rsidR="00CD382F" w:rsidRPr="00423F5F">
        <w:rPr>
          <w:rFonts w:ascii="宋体" w:hAnsi="宋体" w:hint="eastAsia"/>
        </w:rPr>
        <w:t>进行发表，同时及时管理订单，反馈用户订单问题。在线</w:t>
      </w:r>
      <w:r w:rsidR="00B70A79" w:rsidRPr="00423F5F">
        <w:rPr>
          <w:rFonts w:ascii="宋体" w:hAnsi="宋体" w:hint="eastAsia"/>
        </w:rPr>
        <w:t>数字音乐</w:t>
      </w:r>
      <w:r w:rsidR="00CD382F" w:rsidRPr="00423F5F">
        <w:rPr>
          <w:rFonts w:ascii="宋体" w:hAnsi="宋体" w:hint="eastAsia"/>
        </w:rPr>
        <w:t>不涉及第三方物流，而是直接通过网络资源访问权限进行控制。</w:t>
      </w:r>
    </w:p>
    <w:p w14:paraId="4AA819A4" w14:textId="5C2FF491" w:rsidR="00CD382F" w:rsidRPr="00423F5F" w:rsidRDefault="00CD382F" w:rsidP="00013395">
      <w:pPr>
        <w:ind w:firstLine="480"/>
        <w:rPr>
          <w:rFonts w:ascii="宋体" w:hAnsi="宋体"/>
        </w:rPr>
      </w:pPr>
      <w:r w:rsidRPr="00423F5F">
        <w:rPr>
          <w:rFonts w:ascii="宋体" w:hAnsi="宋体"/>
        </w:rPr>
        <w:tab/>
        <w:t>2</w:t>
      </w:r>
      <w:r w:rsidRPr="00423F5F">
        <w:rPr>
          <w:rFonts w:ascii="宋体" w:hAnsi="宋体" w:hint="eastAsia"/>
        </w:rPr>
        <w:t>）普通用户</w:t>
      </w:r>
    </w:p>
    <w:p w14:paraId="36C63E0F" w14:textId="4E5660BF" w:rsidR="00CD382F" w:rsidRPr="00423F5F" w:rsidRDefault="00CD382F" w:rsidP="00013395">
      <w:pPr>
        <w:ind w:firstLine="480"/>
        <w:rPr>
          <w:rFonts w:ascii="宋体" w:hAnsi="宋体"/>
        </w:rPr>
      </w:pPr>
      <w:r w:rsidRPr="00423F5F">
        <w:rPr>
          <w:rFonts w:ascii="宋体" w:hAnsi="宋体"/>
        </w:rPr>
        <w:tab/>
      </w:r>
      <w:r w:rsidRPr="00423F5F">
        <w:rPr>
          <w:rFonts w:ascii="宋体" w:hAnsi="宋体" w:hint="eastAsia"/>
        </w:rPr>
        <w:t>网站的普通用户是本站的重要消费人群，他们会有多元化的需求与问题。下面主要从</w:t>
      </w:r>
      <w:r w:rsidR="0015267D" w:rsidRPr="00423F5F">
        <w:rPr>
          <w:rFonts w:ascii="宋体" w:hAnsi="宋体" w:hint="eastAsia"/>
        </w:rPr>
        <w:t>用户基本信息维护，用户原创</w:t>
      </w:r>
      <w:r w:rsidR="00B70A79" w:rsidRPr="00423F5F">
        <w:rPr>
          <w:rFonts w:ascii="宋体" w:hAnsi="宋体" w:hint="eastAsia"/>
        </w:rPr>
        <w:t>数字音乐</w:t>
      </w:r>
      <w:r w:rsidR="0015267D" w:rsidRPr="00423F5F">
        <w:rPr>
          <w:rFonts w:ascii="宋体" w:hAnsi="宋体" w:hint="eastAsia"/>
        </w:rPr>
        <w:t>信息维护，用户</w:t>
      </w:r>
      <w:r w:rsidR="00137F6D" w:rsidRPr="00423F5F">
        <w:rPr>
          <w:rFonts w:ascii="宋体" w:hAnsi="宋体" w:hint="eastAsia"/>
        </w:rPr>
        <w:t>权益</w:t>
      </w:r>
      <w:r w:rsidR="0015267D" w:rsidRPr="00423F5F">
        <w:rPr>
          <w:rFonts w:ascii="宋体" w:hAnsi="宋体" w:hint="eastAsia"/>
        </w:rPr>
        <w:t>维护</w:t>
      </w:r>
      <w:r w:rsidR="00137F6D" w:rsidRPr="00423F5F">
        <w:rPr>
          <w:rFonts w:ascii="宋体" w:hAnsi="宋体" w:hint="eastAsia"/>
        </w:rPr>
        <w:t>三</w:t>
      </w:r>
      <w:r w:rsidR="0015267D" w:rsidRPr="00423F5F">
        <w:rPr>
          <w:rFonts w:ascii="宋体" w:hAnsi="宋体" w:hint="eastAsia"/>
        </w:rPr>
        <w:t>方面分析用户需求。</w:t>
      </w:r>
    </w:p>
    <w:p w14:paraId="0A297B9C" w14:textId="6DF9BF4A" w:rsidR="0015267D" w:rsidRPr="00423F5F" w:rsidRDefault="0015267D" w:rsidP="00013395">
      <w:pPr>
        <w:ind w:firstLine="480"/>
        <w:rPr>
          <w:rFonts w:ascii="宋体" w:hAnsi="宋体"/>
        </w:rPr>
      </w:pPr>
      <w:r w:rsidRPr="00423F5F">
        <w:rPr>
          <w:rFonts w:ascii="宋体" w:hAnsi="宋体"/>
        </w:rPr>
        <w:lastRenderedPageBreak/>
        <w:tab/>
      </w:r>
      <w:r w:rsidRPr="00423F5F">
        <w:rPr>
          <w:rFonts w:ascii="宋体" w:hAnsi="宋体" w:hint="eastAsia"/>
        </w:rPr>
        <w:t>a</w:t>
      </w:r>
      <w:r w:rsidRPr="00423F5F">
        <w:rPr>
          <w:rFonts w:ascii="宋体" w:hAnsi="宋体"/>
        </w:rPr>
        <w:t>.</w:t>
      </w:r>
      <w:r w:rsidRPr="00423F5F">
        <w:rPr>
          <w:rFonts w:ascii="宋体" w:hAnsi="宋体" w:hint="eastAsia"/>
        </w:rPr>
        <w:t>用户基本信息维护</w:t>
      </w:r>
    </w:p>
    <w:p w14:paraId="212C7631" w14:textId="50E507B3" w:rsidR="0015267D" w:rsidRPr="00423F5F" w:rsidRDefault="0015267D" w:rsidP="00013395">
      <w:pPr>
        <w:ind w:firstLine="480"/>
        <w:rPr>
          <w:rFonts w:ascii="宋体" w:hAnsi="宋体"/>
        </w:rPr>
      </w:pPr>
      <w:r w:rsidRPr="00423F5F">
        <w:rPr>
          <w:rFonts w:ascii="宋体" w:hAnsi="宋体"/>
        </w:rPr>
        <w:tab/>
      </w:r>
      <w:r w:rsidRPr="00423F5F">
        <w:rPr>
          <w:rFonts w:ascii="宋体" w:hAnsi="宋体" w:hint="eastAsia"/>
        </w:rPr>
        <w:t>游客要成为本站用户要进行基本信息提交，也就是注册，在线</w:t>
      </w:r>
      <w:r w:rsidR="00B70A79" w:rsidRPr="00423F5F">
        <w:rPr>
          <w:rFonts w:ascii="宋体" w:hAnsi="宋体" w:hint="eastAsia"/>
        </w:rPr>
        <w:t>数字音乐</w:t>
      </w:r>
      <w:r w:rsidRPr="00423F5F">
        <w:rPr>
          <w:rFonts w:ascii="宋体" w:hAnsi="宋体" w:hint="eastAsia"/>
        </w:rPr>
        <w:t>网站需要用户提供电话号码，账户，账户密码，昵称，身份证号</w:t>
      </w:r>
      <w:r w:rsidR="00834F54" w:rsidRPr="00423F5F">
        <w:rPr>
          <w:rFonts w:ascii="宋体" w:hAnsi="宋体" w:hint="eastAsia"/>
        </w:rPr>
        <w:t>，邮箱作为账号方便用户在丢失忘记密码后找回密码。</w:t>
      </w:r>
      <w:r w:rsidRPr="00423F5F">
        <w:rPr>
          <w:rFonts w:ascii="宋体" w:hAnsi="宋体" w:hint="eastAsia"/>
        </w:rPr>
        <w:t>用户在注册</w:t>
      </w:r>
      <w:r w:rsidR="00834F54" w:rsidRPr="00423F5F">
        <w:rPr>
          <w:rFonts w:ascii="宋体" w:hAnsi="宋体" w:hint="eastAsia"/>
        </w:rPr>
        <w:t>成功后</w:t>
      </w:r>
      <w:r w:rsidRPr="00423F5F">
        <w:rPr>
          <w:rFonts w:ascii="宋体" w:hAnsi="宋体" w:hint="eastAsia"/>
        </w:rPr>
        <w:t>登录在线</w:t>
      </w:r>
      <w:r w:rsidR="00B70A79" w:rsidRPr="00423F5F">
        <w:rPr>
          <w:rFonts w:ascii="宋体" w:hAnsi="宋体" w:hint="eastAsia"/>
        </w:rPr>
        <w:t>数字音乐</w:t>
      </w:r>
      <w:r w:rsidRPr="00423F5F">
        <w:rPr>
          <w:rFonts w:ascii="宋体" w:hAnsi="宋体" w:hint="eastAsia"/>
        </w:rPr>
        <w:t>销售网站</w:t>
      </w:r>
      <w:r w:rsidR="00834F54" w:rsidRPr="00423F5F">
        <w:rPr>
          <w:rFonts w:ascii="宋体" w:hAnsi="宋体" w:hint="eastAsia"/>
        </w:rPr>
        <w:t>。可以维护用户基本信息，包括用户头像</w:t>
      </w:r>
      <w:r w:rsidR="004E5CA7" w:rsidRPr="00423F5F">
        <w:rPr>
          <w:rFonts w:ascii="宋体" w:hAnsi="宋体" w:hint="eastAsia"/>
        </w:rPr>
        <w:t>和</w:t>
      </w:r>
      <w:r w:rsidR="00834F54" w:rsidRPr="00423F5F">
        <w:rPr>
          <w:rFonts w:ascii="宋体" w:hAnsi="宋体" w:hint="eastAsia"/>
        </w:rPr>
        <w:t>用户昵称</w:t>
      </w:r>
      <w:r w:rsidR="004E5CA7" w:rsidRPr="00423F5F">
        <w:rPr>
          <w:rFonts w:ascii="宋体" w:hAnsi="宋体" w:hint="eastAsia"/>
        </w:rPr>
        <w:t>，</w:t>
      </w:r>
      <w:r w:rsidR="00834F54" w:rsidRPr="00423F5F">
        <w:rPr>
          <w:rFonts w:ascii="宋体" w:hAnsi="宋体" w:hint="eastAsia"/>
        </w:rPr>
        <w:t>查看最近收听的</w:t>
      </w:r>
      <w:r w:rsidR="00B70A79" w:rsidRPr="00423F5F">
        <w:rPr>
          <w:rFonts w:ascii="宋体" w:hAnsi="宋体" w:hint="eastAsia"/>
        </w:rPr>
        <w:t>数字音乐</w:t>
      </w:r>
      <w:r w:rsidR="004E5CA7" w:rsidRPr="00423F5F">
        <w:rPr>
          <w:rFonts w:ascii="宋体" w:hAnsi="宋体" w:hint="eastAsia"/>
        </w:rPr>
        <w:t>，查看购买的所有</w:t>
      </w:r>
      <w:r w:rsidR="00B70A79" w:rsidRPr="00423F5F">
        <w:rPr>
          <w:rFonts w:ascii="宋体" w:hAnsi="宋体" w:hint="eastAsia"/>
        </w:rPr>
        <w:t>数字音乐</w:t>
      </w:r>
      <w:r w:rsidR="004E5CA7" w:rsidRPr="00423F5F">
        <w:rPr>
          <w:rFonts w:ascii="宋体" w:hAnsi="宋体" w:hint="eastAsia"/>
        </w:rPr>
        <w:t>。</w:t>
      </w:r>
    </w:p>
    <w:p w14:paraId="6D1E10A9" w14:textId="4800B079" w:rsidR="004E5CA7" w:rsidRPr="00423F5F" w:rsidRDefault="004E5CA7" w:rsidP="00013395">
      <w:pPr>
        <w:ind w:firstLine="480"/>
        <w:rPr>
          <w:rFonts w:ascii="宋体" w:hAnsi="宋体"/>
        </w:rPr>
      </w:pPr>
      <w:r w:rsidRPr="00423F5F">
        <w:rPr>
          <w:rFonts w:ascii="宋体" w:hAnsi="宋体"/>
        </w:rPr>
        <w:tab/>
      </w:r>
      <w:r w:rsidRPr="00423F5F">
        <w:rPr>
          <w:rFonts w:ascii="宋体" w:hAnsi="宋体" w:hint="eastAsia"/>
        </w:rPr>
        <w:t>b</w:t>
      </w:r>
      <w:r w:rsidRPr="00423F5F">
        <w:rPr>
          <w:rFonts w:ascii="宋体" w:hAnsi="宋体"/>
        </w:rPr>
        <w:t>.</w:t>
      </w:r>
      <w:r w:rsidRPr="00423F5F">
        <w:rPr>
          <w:rFonts w:ascii="宋体" w:hAnsi="宋体" w:hint="eastAsia"/>
        </w:rPr>
        <w:t>用户原创</w:t>
      </w:r>
      <w:r w:rsidR="00B70A79" w:rsidRPr="00423F5F">
        <w:rPr>
          <w:rFonts w:ascii="宋体" w:hAnsi="宋体" w:hint="eastAsia"/>
        </w:rPr>
        <w:t>数字音乐</w:t>
      </w:r>
      <w:r w:rsidRPr="00423F5F">
        <w:rPr>
          <w:rFonts w:ascii="宋体" w:hAnsi="宋体" w:hint="eastAsia"/>
        </w:rPr>
        <w:t>信息维护</w:t>
      </w:r>
    </w:p>
    <w:p w14:paraId="2025AA5E" w14:textId="525897B2" w:rsidR="004E5CA7" w:rsidRPr="00423F5F" w:rsidRDefault="004E5CA7" w:rsidP="00013395">
      <w:pPr>
        <w:ind w:firstLine="480"/>
        <w:rPr>
          <w:rFonts w:ascii="宋体" w:hAnsi="宋体"/>
        </w:rPr>
      </w:pPr>
      <w:r w:rsidRPr="00423F5F">
        <w:rPr>
          <w:rFonts w:ascii="宋体" w:hAnsi="宋体"/>
        </w:rPr>
        <w:tab/>
      </w:r>
      <w:r w:rsidRPr="00423F5F">
        <w:rPr>
          <w:rFonts w:ascii="宋体" w:hAnsi="宋体" w:hint="eastAsia"/>
        </w:rPr>
        <w:t>用户上传原创</w:t>
      </w:r>
      <w:r w:rsidR="00B70A79" w:rsidRPr="00423F5F">
        <w:rPr>
          <w:rFonts w:ascii="宋体" w:hAnsi="宋体" w:hint="eastAsia"/>
        </w:rPr>
        <w:t>数字音乐</w:t>
      </w:r>
      <w:r w:rsidRPr="00423F5F">
        <w:rPr>
          <w:rFonts w:ascii="宋体" w:hAnsi="宋体" w:hint="eastAsia"/>
        </w:rPr>
        <w:t>必须经过管理员的认证与审核，通过后方可在发表在本网站上进行销售或者免费让用户试听</w:t>
      </w:r>
      <w:r w:rsidR="006B50FB" w:rsidRPr="00423F5F">
        <w:rPr>
          <w:rFonts w:ascii="宋体" w:hAnsi="宋体" w:hint="eastAsia"/>
        </w:rPr>
        <w:t>，</w:t>
      </w:r>
      <w:r w:rsidR="00137F6D" w:rsidRPr="00423F5F">
        <w:rPr>
          <w:rFonts w:ascii="宋体" w:hAnsi="宋体" w:hint="eastAsia"/>
        </w:rPr>
        <w:t>上</w:t>
      </w:r>
      <w:proofErr w:type="gramStart"/>
      <w:r w:rsidR="00137F6D" w:rsidRPr="00423F5F">
        <w:rPr>
          <w:rFonts w:ascii="宋体" w:hAnsi="宋体" w:hint="eastAsia"/>
        </w:rPr>
        <w:t>传</w:t>
      </w:r>
      <w:r w:rsidR="00B70A79" w:rsidRPr="00423F5F">
        <w:rPr>
          <w:rFonts w:ascii="宋体" w:hAnsi="宋体" w:hint="eastAsia"/>
        </w:rPr>
        <w:t>数字</w:t>
      </w:r>
      <w:proofErr w:type="gramEnd"/>
      <w:r w:rsidR="00B70A79" w:rsidRPr="00423F5F">
        <w:rPr>
          <w:rFonts w:ascii="宋体" w:hAnsi="宋体" w:hint="eastAsia"/>
        </w:rPr>
        <w:t>音乐</w:t>
      </w:r>
      <w:r w:rsidR="00137F6D" w:rsidRPr="00423F5F">
        <w:rPr>
          <w:rFonts w:ascii="宋体" w:hAnsi="宋体" w:hint="eastAsia"/>
        </w:rPr>
        <w:t>时必须要用户的基本信息完整，若不完善基本信息会让用户完善基本信息后发布原创</w:t>
      </w:r>
      <w:r w:rsidR="00B70A79" w:rsidRPr="00423F5F">
        <w:rPr>
          <w:rFonts w:ascii="宋体" w:hAnsi="宋体" w:hint="eastAsia"/>
        </w:rPr>
        <w:t>数字音乐</w:t>
      </w:r>
      <w:r w:rsidR="00137F6D" w:rsidRPr="00423F5F">
        <w:rPr>
          <w:rFonts w:ascii="宋体" w:hAnsi="宋体" w:hint="eastAsia"/>
        </w:rPr>
        <w:t>。用户可以查看自己已经上传的</w:t>
      </w:r>
      <w:r w:rsidR="00B70A79" w:rsidRPr="00423F5F">
        <w:rPr>
          <w:rFonts w:ascii="宋体" w:hAnsi="宋体" w:hint="eastAsia"/>
        </w:rPr>
        <w:t>数字音乐</w:t>
      </w:r>
      <w:r w:rsidR="00137F6D" w:rsidRPr="00423F5F">
        <w:rPr>
          <w:rFonts w:ascii="宋体" w:hAnsi="宋体" w:hint="eastAsia"/>
        </w:rPr>
        <w:t>，对</w:t>
      </w:r>
      <w:r w:rsidR="00B70A79" w:rsidRPr="00423F5F">
        <w:rPr>
          <w:rFonts w:ascii="宋体" w:hAnsi="宋体" w:hint="eastAsia"/>
        </w:rPr>
        <w:t>数字音乐</w:t>
      </w:r>
      <w:r w:rsidR="00137F6D" w:rsidRPr="00423F5F">
        <w:rPr>
          <w:rFonts w:ascii="宋体" w:hAnsi="宋体" w:hint="eastAsia"/>
        </w:rPr>
        <w:t>进行下架，重传，以及设置是否收费等操作。</w:t>
      </w:r>
    </w:p>
    <w:p w14:paraId="12166F18" w14:textId="6BECF56A" w:rsidR="00137F6D" w:rsidRPr="00423F5F" w:rsidRDefault="00137F6D" w:rsidP="00013395">
      <w:pPr>
        <w:ind w:firstLine="480"/>
        <w:rPr>
          <w:rFonts w:ascii="宋体" w:hAnsi="宋体"/>
        </w:rPr>
      </w:pPr>
      <w:r w:rsidRPr="00423F5F">
        <w:rPr>
          <w:rFonts w:ascii="宋体" w:hAnsi="宋体"/>
        </w:rPr>
        <w:tab/>
        <w:t>c.</w:t>
      </w:r>
      <w:r w:rsidRPr="00423F5F">
        <w:rPr>
          <w:rFonts w:ascii="宋体" w:hAnsi="宋体" w:hint="eastAsia"/>
        </w:rPr>
        <w:t>用户权益维护</w:t>
      </w:r>
    </w:p>
    <w:p w14:paraId="072D0769" w14:textId="3521017E" w:rsidR="00137F6D" w:rsidRPr="00423F5F" w:rsidRDefault="00137F6D" w:rsidP="00013395">
      <w:pPr>
        <w:ind w:firstLine="480"/>
        <w:rPr>
          <w:rFonts w:ascii="宋体" w:hAnsi="宋体"/>
        </w:rPr>
      </w:pPr>
      <w:r w:rsidRPr="00423F5F">
        <w:rPr>
          <w:rFonts w:ascii="宋体" w:hAnsi="宋体" w:hint="eastAsia"/>
        </w:rPr>
        <w:t>用户的上</w:t>
      </w:r>
      <w:proofErr w:type="gramStart"/>
      <w:r w:rsidRPr="00423F5F">
        <w:rPr>
          <w:rFonts w:ascii="宋体" w:hAnsi="宋体" w:hint="eastAsia"/>
        </w:rPr>
        <w:t>传成功</w:t>
      </w:r>
      <w:proofErr w:type="gramEnd"/>
      <w:r w:rsidRPr="00423F5F">
        <w:rPr>
          <w:rFonts w:ascii="宋体" w:hAnsi="宋体" w:hint="eastAsia"/>
        </w:rPr>
        <w:t>并且设置为收费后</w:t>
      </w:r>
      <w:r w:rsidR="002D528D" w:rsidRPr="00423F5F">
        <w:rPr>
          <w:rFonts w:ascii="宋体" w:hAnsi="宋体" w:hint="eastAsia"/>
        </w:rPr>
        <w:t>，可以在其他本站用户购买后在这里查看收益，在线</w:t>
      </w:r>
      <w:r w:rsidR="00B70A79" w:rsidRPr="00423F5F">
        <w:rPr>
          <w:rFonts w:ascii="宋体" w:hAnsi="宋体" w:hint="eastAsia"/>
        </w:rPr>
        <w:t>数字音乐</w:t>
      </w:r>
      <w:r w:rsidR="002D528D" w:rsidRPr="00423F5F">
        <w:rPr>
          <w:rFonts w:ascii="宋体" w:hAnsi="宋体" w:hint="eastAsia"/>
        </w:rPr>
        <w:t>网站会收取</w:t>
      </w:r>
      <w:r w:rsidR="00B70A79" w:rsidRPr="00423F5F">
        <w:rPr>
          <w:rFonts w:ascii="宋体" w:hAnsi="宋体" w:hint="eastAsia"/>
        </w:rPr>
        <w:t>数字音乐</w:t>
      </w:r>
      <w:r w:rsidR="002D528D" w:rsidRPr="00423F5F">
        <w:rPr>
          <w:rFonts w:ascii="宋体" w:hAnsi="宋体" w:hint="eastAsia"/>
        </w:rPr>
        <w:t>单价的1</w:t>
      </w:r>
      <w:r w:rsidR="002D528D" w:rsidRPr="00423F5F">
        <w:rPr>
          <w:rFonts w:ascii="宋体" w:hAnsi="宋体"/>
        </w:rPr>
        <w:t>0</w:t>
      </w:r>
      <w:r w:rsidR="002D528D" w:rsidRPr="00423F5F">
        <w:rPr>
          <w:rFonts w:ascii="宋体" w:hAnsi="宋体" w:hint="eastAsia"/>
        </w:rPr>
        <w:t>%会用作本站的运营维护费用，随着用户上传的原创</w:t>
      </w:r>
      <w:r w:rsidR="00B70A79" w:rsidRPr="00423F5F">
        <w:rPr>
          <w:rFonts w:ascii="宋体" w:hAnsi="宋体" w:hint="eastAsia"/>
        </w:rPr>
        <w:t>数字音乐</w:t>
      </w:r>
      <w:r w:rsidR="002D528D" w:rsidRPr="00423F5F">
        <w:rPr>
          <w:rFonts w:ascii="宋体" w:hAnsi="宋体" w:hint="eastAsia"/>
        </w:rPr>
        <w:t>数量和质量的增加，收费比率会逐步降低。在用户权益维护界面用户可以改变对</w:t>
      </w:r>
      <w:r w:rsidR="00B70A79" w:rsidRPr="00423F5F">
        <w:rPr>
          <w:rFonts w:ascii="宋体" w:hAnsi="宋体" w:hint="eastAsia"/>
        </w:rPr>
        <w:t>数字音乐</w:t>
      </w:r>
      <w:r w:rsidR="002D528D" w:rsidRPr="00423F5F">
        <w:rPr>
          <w:rFonts w:ascii="宋体" w:hAnsi="宋体" w:hint="eastAsia"/>
        </w:rPr>
        <w:t>的定价，也可以查看收听自己已经购买的</w:t>
      </w:r>
      <w:r w:rsidR="00B70A79" w:rsidRPr="00423F5F">
        <w:rPr>
          <w:rFonts w:ascii="宋体" w:hAnsi="宋体" w:hint="eastAsia"/>
        </w:rPr>
        <w:t>数字音乐</w:t>
      </w:r>
      <w:r w:rsidR="002D528D" w:rsidRPr="00423F5F">
        <w:rPr>
          <w:rFonts w:ascii="宋体" w:hAnsi="宋体" w:hint="eastAsia"/>
        </w:rPr>
        <w:t>。</w:t>
      </w:r>
    </w:p>
    <w:p w14:paraId="74EAB012" w14:textId="70895551" w:rsidR="002D528D" w:rsidRPr="00423F5F" w:rsidRDefault="002D528D" w:rsidP="00013395">
      <w:pPr>
        <w:ind w:firstLine="480"/>
        <w:rPr>
          <w:rFonts w:ascii="宋体" w:hAnsi="宋体"/>
        </w:rPr>
      </w:pPr>
      <w:r w:rsidRPr="00423F5F">
        <w:rPr>
          <w:rFonts w:ascii="宋体" w:hAnsi="宋体"/>
        </w:rPr>
        <w:tab/>
        <w:t>3</w:t>
      </w:r>
      <w:r w:rsidRPr="00423F5F">
        <w:rPr>
          <w:rFonts w:ascii="宋体" w:hAnsi="宋体" w:hint="eastAsia"/>
        </w:rPr>
        <w:t>）游客</w:t>
      </w:r>
    </w:p>
    <w:p w14:paraId="5F9AE60E" w14:textId="7ED1F3AE" w:rsidR="002D528D" w:rsidRPr="00423F5F" w:rsidRDefault="002D528D" w:rsidP="00013395">
      <w:pPr>
        <w:ind w:firstLine="480"/>
        <w:rPr>
          <w:rFonts w:ascii="宋体" w:hAnsi="宋体"/>
        </w:rPr>
      </w:pPr>
      <w:r w:rsidRPr="00423F5F">
        <w:rPr>
          <w:rFonts w:ascii="宋体" w:hAnsi="宋体" w:hint="eastAsia"/>
        </w:rPr>
        <w:t>在线</w:t>
      </w:r>
      <w:r w:rsidR="00B70A79" w:rsidRPr="00423F5F">
        <w:rPr>
          <w:rFonts w:ascii="宋体" w:hAnsi="宋体" w:hint="eastAsia"/>
        </w:rPr>
        <w:t>数字音乐</w:t>
      </w:r>
      <w:r w:rsidRPr="00423F5F">
        <w:rPr>
          <w:rFonts w:ascii="宋体" w:hAnsi="宋体" w:hint="eastAsia"/>
        </w:rPr>
        <w:t>销售网站作为一种电子商务网站，必须</w:t>
      </w:r>
      <w:r w:rsidR="003E3B55" w:rsidRPr="00423F5F">
        <w:rPr>
          <w:rFonts w:ascii="宋体" w:hAnsi="宋体" w:hint="eastAsia"/>
        </w:rPr>
        <w:t>保持部分内容完全公开以吸引更多的用户，</w:t>
      </w:r>
      <w:r w:rsidRPr="00423F5F">
        <w:rPr>
          <w:rFonts w:ascii="宋体" w:hAnsi="宋体" w:hint="eastAsia"/>
        </w:rPr>
        <w:t>游客是潜在的用户，</w:t>
      </w:r>
      <w:r w:rsidR="003E3B55" w:rsidRPr="00423F5F">
        <w:rPr>
          <w:rFonts w:ascii="宋体" w:hAnsi="宋体" w:hint="eastAsia"/>
        </w:rPr>
        <w:t>有着很高的用户转化率，</w:t>
      </w:r>
      <w:r w:rsidRPr="00423F5F">
        <w:rPr>
          <w:rFonts w:ascii="宋体" w:hAnsi="宋体" w:hint="eastAsia"/>
        </w:rPr>
        <w:t>为了能够更好地挖掘用户</w:t>
      </w:r>
      <w:r w:rsidR="003E3B55" w:rsidRPr="00423F5F">
        <w:rPr>
          <w:rFonts w:ascii="宋体" w:hAnsi="宋体" w:hint="eastAsia"/>
        </w:rPr>
        <w:t>，系统会在</w:t>
      </w:r>
      <w:r w:rsidRPr="00423F5F">
        <w:rPr>
          <w:rFonts w:ascii="宋体" w:hAnsi="宋体" w:hint="eastAsia"/>
        </w:rPr>
        <w:t>每次</w:t>
      </w:r>
      <w:r w:rsidR="003E3B55" w:rsidRPr="00423F5F">
        <w:rPr>
          <w:rFonts w:ascii="宋体" w:hAnsi="宋体" w:hint="eastAsia"/>
        </w:rPr>
        <w:t>游客</w:t>
      </w:r>
      <w:r w:rsidRPr="00423F5F">
        <w:rPr>
          <w:rFonts w:ascii="宋体" w:hAnsi="宋体" w:hint="eastAsia"/>
        </w:rPr>
        <w:t>登录后在游客PC或者移动</w:t>
      </w:r>
      <w:proofErr w:type="gramStart"/>
      <w:r w:rsidRPr="00423F5F">
        <w:rPr>
          <w:rFonts w:ascii="宋体" w:hAnsi="宋体" w:hint="eastAsia"/>
        </w:rPr>
        <w:t>端留下</w:t>
      </w:r>
      <w:proofErr w:type="gramEnd"/>
      <w:r w:rsidRPr="00423F5F">
        <w:rPr>
          <w:rFonts w:ascii="宋体" w:hAnsi="宋体" w:hint="eastAsia"/>
        </w:rPr>
        <w:t>cookie，方便记录游客基本喜好与曾经收听</w:t>
      </w:r>
      <w:r w:rsidR="00B70A79" w:rsidRPr="00423F5F">
        <w:rPr>
          <w:rFonts w:ascii="宋体" w:hAnsi="宋体" w:hint="eastAsia"/>
        </w:rPr>
        <w:t>数字音乐</w:t>
      </w:r>
      <w:r w:rsidRPr="00423F5F">
        <w:rPr>
          <w:rFonts w:ascii="宋体" w:hAnsi="宋体" w:hint="eastAsia"/>
        </w:rPr>
        <w:t>的历史记录。</w:t>
      </w:r>
      <w:r w:rsidR="003E3B55" w:rsidRPr="00423F5F">
        <w:rPr>
          <w:rFonts w:ascii="宋体" w:hAnsi="宋体" w:hint="eastAsia"/>
        </w:rPr>
        <w:t>为用户带来更为人性化的体验。游客必须注册为用户后方能和用户享有同样的功能。</w:t>
      </w:r>
    </w:p>
    <w:p w14:paraId="220DBD3F" w14:textId="4767F732" w:rsidR="00FB23B5" w:rsidRPr="00423F5F" w:rsidRDefault="003E3B55" w:rsidP="00467473">
      <w:pPr>
        <w:ind w:firstLine="480"/>
        <w:rPr>
          <w:rFonts w:ascii="宋体" w:hAnsi="宋体"/>
        </w:rPr>
      </w:pPr>
      <w:r w:rsidRPr="00423F5F">
        <w:rPr>
          <w:rFonts w:ascii="宋体" w:hAnsi="宋体"/>
        </w:rPr>
        <w:tab/>
      </w:r>
      <w:r w:rsidRPr="00423F5F">
        <w:rPr>
          <w:rFonts w:ascii="宋体" w:hAnsi="宋体" w:hint="eastAsia"/>
        </w:rPr>
        <w:t>在以上的分析中可以概括为下面的在线</w:t>
      </w:r>
      <w:r w:rsidR="00B70A79" w:rsidRPr="00423F5F">
        <w:rPr>
          <w:rFonts w:ascii="宋体" w:hAnsi="宋体" w:hint="eastAsia"/>
        </w:rPr>
        <w:t>数字音乐</w:t>
      </w:r>
      <w:r w:rsidRPr="00423F5F">
        <w:rPr>
          <w:rFonts w:ascii="宋体" w:hAnsi="宋体" w:hint="eastAsia"/>
        </w:rPr>
        <w:t>销售网站系统总体功能架构；</w:t>
      </w:r>
    </w:p>
    <w:p w14:paraId="2A614834" w14:textId="7E4EEE23" w:rsidR="00467473" w:rsidRPr="00423F5F" w:rsidRDefault="00467473" w:rsidP="00467473">
      <w:pPr>
        <w:ind w:firstLine="480"/>
        <w:rPr>
          <w:rFonts w:ascii="宋体" w:hAnsi="宋体"/>
        </w:rPr>
      </w:pPr>
    </w:p>
    <w:p w14:paraId="16ACB262" w14:textId="6213BCCC" w:rsidR="003D46A2" w:rsidRPr="00423F5F" w:rsidRDefault="003D46A2" w:rsidP="002A07C7">
      <w:pPr>
        <w:ind w:firstLine="480"/>
        <w:rPr>
          <w:rFonts w:ascii="宋体" w:hAnsi="宋体"/>
        </w:rPr>
      </w:pPr>
    </w:p>
    <w:p w14:paraId="652F2A28" w14:textId="77777777" w:rsidR="00321275" w:rsidRDefault="00321275" w:rsidP="002A07C7">
      <w:pPr>
        <w:ind w:firstLine="480"/>
        <w:rPr>
          <w:rFonts w:ascii="宋体" w:hAnsi="宋体"/>
        </w:rPr>
      </w:pPr>
    </w:p>
    <w:p w14:paraId="69F57DF0" w14:textId="6B7CDC5F" w:rsidR="00FB23B5" w:rsidRPr="00423F5F" w:rsidRDefault="00321275" w:rsidP="00321275">
      <w:pPr>
        <w:pStyle w:val="2"/>
        <w:ind w:firstLine="640"/>
      </w:pPr>
      <w:bookmarkStart w:id="23" w:name="_Toc37628272"/>
      <w:r w:rsidRPr="00321275">
        <w:rPr>
          <w:rFonts w:hint="eastAsia"/>
          <w:noProof/>
        </w:rPr>
        <w:lastRenderedPageBreak/>
        <w:drawing>
          <wp:anchor distT="0" distB="0" distL="114300" distR="114300" simplePos="0" relativeHeight="251673088" behindDoc="0" locked="0" layoutInCell="1" allowOverlap="1" wp14:anchorId="32D0D4BB" wp14:editId="6BB19C2B">
            <wp:simplePos x="0" y="0"/>
            <wp:positionH relativeFrom="column">
              <wp:posOffset>-8255</wp:posOffset>
            </wp:positionH>
            <wp:positionV relativeFrom="paragraph">
              <wp:posOffset>-34079</wp:posOffset>
            </wp:positionV>
            <wp:extent cx="5274310" cy="2776521"/>
            <wp:effectExtent l="0" t="0" r="0" b="0"/>
            <wp:wrapTopAndBottom/>
            <wp:docPr id="139" name="图片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776521"/>
                    </a:xfrm>
                    <a:prstGeom prst="rect">
                      <a:avLst/>
                    </a:prstGeom>
                    <a:noFill/>
                    <a:ln>
                      <a:noFill/>
                    </a:ln>
                  </pic:spPr>
                </pic:pic>
              </a:graphicData>
            </a:graphic>
          </wp:anchor>
        </w:drawing>
      </w:r>
      <w:r w:rsidR="00D14D32" w:rsidRPr="00423F5F">
        <w:rPr>
          <w:rFonts w:hint="eastAsia"/>
        </w:rPr>
        <w:t>3</w:t>
      </w:r>
      <w:r w:rsidR="00D14D32" w:rsidRPr="00423F5F">
        <w:t xml:space="preserve">.2 </w:t>
      </w:r>
      <w:r w:rsidR="00D14D32" w:rsidRPr="00423F5F">
        <w:rPr>
          <w:rFonts w:hint="eastAsia"/>
        </w:rPr>
        <w:t>资源系统功能设计</w:t>
      </w:r>
      <w:bookmarkEnd w:id="23"/>
    </w:p>
    <w:p w14:paraId="50338709" w14:textId="5D712263" w:rsidR="0049420F" w:rsidRPr="00423F5F" w:rsidRDefault="00D14D32" w:rsidP="002A07C7">
      <w:pPr>
        <w:ind w:firstLine="480"/>
        <w:rPr>
          <w:rFonts w:ascii="宋体" w:hAnsi="宋体"/>
        </w:rPr>
      </w:pPr>
      <w:r w:rsidRPr="00423F5F">
        <w:rPr>
          <w:rFonts w:ascii="宋体" w:hAnsi="宋体" w:hint="eastAsia"/>
        </w:rPr>
        <w:t>整个网站的资源是网站得以运行的根本，网站的所有信息全部来自网站的资源管理系统，其中有用户的信息，用户上传的</w:t>
      </w:r>
      <w:r w:rsidR="00B70A79" w:rsidRPr="00423F5F">
        <w:rPr>
          <w:rFonts w:ascii="宋体" w:hAnsi="宋体" w:hint="eastAsia"/>
        </w:rPr>
        <w:t>数字音乐</w:t>
      </w:r>
      <w:r w:rsidRPr="00423F5F">
        <w:rPr>
          <w:rFonts w:ascii="宋体" w:hAnsi="宋体" w:hint="eastAsia"/>
        </w:rPr>
        <w:t>信息两个</w:t>
      </w:r>
      <w:r w:rsidR="0049420F" w:rsidRPr="00423F5F">
        <w:rPr>
          <w:rFonts w:ascii="宋体" w:hAnsi="宋体" w:hint="eastAsia"/>
        </w:rPr>
        <w:t>模块</w:t>
      </w:r>
      <w:r w:rsidRPr="00423F5F">
        <w:rPr>
          <w:rFonts w:ascii="宋体" w:hAnsi="宋体" w:hint="eastAsia"/>
        </w:rPr>
        <w:t>。</w:t>
      </w:r>
    </w:p>
    <w:p w14:paraId="040F9E92" w14:textId="2F8E7D98" w:rsidR="0049420F" w:rsidRPr="00423F5F" w:rsidRDefault="00D14D32" w:rsidP="0049420F">
      <w:pPr>
        <w:ind w:firstLine="480"/>
        <w:rPr>
          <w:rFonts w:ascii="宋体" w:hAnsi="宋体"/>
        </w:rPr>
      </w:pPr>
      <w:r w:rsidRPr="00423F5F">
        <w:rPr>
          <w:rFonts w:ascii="宋体" w:hAnsi="宋体" w:hint="eastAsia"/>
        </w:rPr>
        <w:t>对资源管理进一步细分又可将用户信息</w:t>
      </w:r>
      <w:r w:rsidR="0049420F" w:rsidRPr="00423F5F">
        <w:rPr>
          <w:rFonts w:ascii="宋体" w:hAnsi="宋体" w:hint="eastAsia"/>
        </w:rPr>
        <w:t>模块</w:t>
      </w:r>
      <w:r w:rsidRPr="00423F5F">
        <w:rPr>
          <w:rFonts w:ascii="宋体" w:hAnsi="宋体" w:hint="eastAsia"/>
        </w:rPr>
        <w:t>分为；用户基本身份信息，用户收听信息，用户购买信息，用户收益信息</w:t>
      </w:r>
      <w:r w:rsidR="00792D63" w:rsidRPr="00423F5F">
        <w:rPr>
          <w:rFonts w:ascii="宋体" w:hAnsi="宋体" w:hint="eastAsia"/>
        </w:rPr>
        <w:t>，用户购物车信息</w:t>
      </w:r>
      <w:r w:rsidR="0049420F" w:rsidRPr="00423F5F">
        <w:rPr>
          <w:rFonts w:ascii="宋体" w:hAnsi="宋体" w:hint="eastAsia"/>
        </w:rPr>
        <w:t>，用户上</w:t>
      </w:r>
      <w:proofErr w:type="gramStart"/>
      <w:r w:rsidR="0049420F" w:rsidRPr="00423F5F">
        <w:rPr>
          <w:rFonts w:ascii="宋体" w:hAnsi="宋体" w:hint="eastAsia"/>
        </w:rPr>
        <w:t>传</w:t>
      </w:r>
      <w:r w:rsidR="00B70A79" w:rsidRPr="00423F5F">
        <w:rPr>
          <w:rFonts w:ascii="宋体" w:hAnsi="宋体" w:hint="eastAsia"/>
        </w:rPr>
        <w:t>数字</w:t>
      </w:r>
      <w:proofErr w:type="gramEnd"/>
      <w:r w:rsidR="00B70A79" w:rsidRPr="00423F5F">
        <w:rPr>
          <w:rFonts w:ascii="宋体" w:hAnsi="宋体" w:hint="eastAsia"/>
        </w:rPr>
        <w:t>音乐</w:t>
      </w:r>
      <w:r w:rsidR="0049420F" w:rsidRPr="00423F5F">
        <w:rPr>
          <w:rFonts w:ascii="宋体" w:hAnsi="宋体" w:hint="eastAsia"/>
        </w:rPr>
        <w:t>信息</w:t>
      </w:r>
      <w:r w:rsidR="007446B8" w:rsidRPr="00423F5F">
        <w:rPr>
          <w:rFonts w:ascii="宋体" w:hAnsi="宋体" w:hint="eastAsia"/>
        </w:rPr>
        <w:t>七个部分</w:t>
      </w:r>
      <w:r w:rsidR="0049420F" w:rsidRPr="00423F5F">
        <w:rPr>
          <w:rFonts w:ascii="宋体" w:hAnsi="宋体" w:hint="eastAsia"/>
        </w:rPr>
        <w:t>。用户信息模块对用户的重要信息进行保存与分类，用于计算出用户的兴趣爱好，以推荐用户偏爱类型的</w:t>
      </w:r>
      <w:r w:rsidR="00B70A79" w:rsidRPr="00423F5F">
        <w:rPr>
          <w:rFonts w:ascii="宋体" w:hAnsi="宋体" w:hint="eastAsia"/>
        </w:rPr>
        <w:t>数字音乐</w:t>
      </w:r>
      <w:r w:rsidR="0049420F" w:rsidRPr="00423F5F">
        <w:rPr>
          <w:rFonts w:ascii="宋体" w:hAnsi="宋体" w:hint="eastAsia"/>
        </w:rPr>
        <w:t>。分析用户上传的</w:t>
      </w:r>
      <w:r w:rsidR="00B70A79" w:rsidRPr="00423F5F">
        <w:rPr>
          <w:rFonts w:ascii="宋体" w:hAnsi="宋体" w:hint="eastAsia"/>
        </w:rPr>
        <w:t>数字音乐</w:t>
      </w:r>
      <w:r w:rsidR="0049420F" w:rsidRPr="00423F5F">
        <w:rPr>
          <w:rFonts w:ascii="宋体" w:hAnsi="宋体" w:hint="eastAsia"/>
        </w:rPr>
        <w:t>计算出用户应抵扣网站维护的费用，网站维护</w:t>
      </w:r>
      <w:r w:rsidR="00467473" w:rsidRPr="00423F5F">
        <w:rPr>
          <w:rFonts w:ascii="宋体" w:hAnsi="宋体" w:hint="eastAsia"/>
        </w:rPr>
        <w:t>费用</w:t>
      </w:r>
      <w:r w:rsidR="0049420F" w:rsidRPr="00423F5F">
        <w:rPr>
          <w:rFonts w:ascii="宋体" w:hAnsi="宋体" w:hint="eastAsia"/>
        </w:rPr>
        <w:t>计算方式为</w:t>
      </w:r>
      <w:r w:rsidR="00467473" w:rsidRPr="00423F5F">
        <w:rPr>
          <w:rFonts w:ascii="宋体" w:hAnsi="宋体" w:hint="eastAsia"/>
        </w:rPr>
        <w:t>一</w:t>
      </w:r>
      <w:r w:rsidR="0049420F" w:rsidRPr="00423F5F">
        <w:rPr>
          <w:rFonts w:ascii="宋体" w:hAnsi="宋体" w:hint="eastAsia"/>
        </w:rPr>
        <w:t>首</w:t>
      </w:r>
      <w:r w:rsidR="00B70A79" w:rsidRPr="00423F5F">
        <w:rPr>
          <w:rFonts w:ascii="宋体" w:hAnsi="宋体" w:hint="eastAsia"/>
        </w:rPr>
        <w:t>数字音乐</w:t>
      </w:r>
      <w:r w:rsidR="0049420F" w:rsidRPr="00423F5F">
        <w:rPr>
          <w:rFonts w:ascii="宋体" w:hAnsi="宋体" w:hint="eastAsia"/>
        </w:rPr>
        <w:t>分别计算</w:t>
      </w:r>
      <w:r w:rsidR="00467473" w:rsidRPr="00423F5F">
        <w:rPr>
          <w:rFonts w:ascii="宋体" w:hAnsi="宋体" w:hint="eastAsia"/>
        </w:rPr>
        <w:t>；一</w:t>
      </w:r>
      <w:r w:rsidR="0049420F" w:rsidRPr="00423F5F">
        <w:rPr>
          <w:rFonts w:ascii="宋体" w:hAnsi="宋体" w:hint="eastAsia"/>
        </w:rPr>
        <w:t>首</w:t>
      </w:r>
      <w:r w:rsidR="00B70A79" w:rsidRPr="00423F5F">
        <w:rPr>
          <w:rFonts w:ascii="宋体" w:hAnsi="宋体" w:hint="eastAsia"/>
        </w:rPr>
        <w:t>数字音乐</w:t>
      </w:r>
      <w:r w:rsidR="0049420F" w:rsidRPr="00423F5F">
        <w:rPr>
          <w:rFonts w:ascii="宋体" w:hAnsi="宋体" w:hint="eastAsia"/>
        </w:rPr>
        <w:t>应收费用 =</w:t>
      </w:r>
      <w:r w:rsidR="0049420F" w:rsidRPr="00423F5F">
        <w:rPr>
          <w:rFonts w:ascii="宋体" w:hAnsi="宋体"/>
        </w:rPr>
        <w:t xml:space="preserve"> </w:t>
      </w:r>
      <w:r w:rsidR="00B70A79" w:rsidRPr="00423F5F">
        <w:rPr>
          <w:rFonts w:ascii="宋体" w:hAnsi="宋体" w:hint="eastAsia"/>
        </w:rPr>
        <w:t>数字音乐</w:t>
      </w:r>
      <w:r w:rsidR="0049420F" w:rsidRPr="00423F5F">
        <w:rPr>
          <w:rFonts w:ascii="宋体" w:hAnsi="宋体" w:hint="eastAsia"/>
        </w:rPr>
        <w:t>定价单价 *</w:t>
      </w:r>
      <w:r w:rsidR="0049420F" w:rsidRPr="00423F5F">
        <w:rPr>
          <w:rFonts w:ascii="宋体" w:hAnsi="宋体"/>
        </w:rPr>
        <w:t xml:space="preserve"> </w:t>
      </w:r>
      <w:r w:rsidR="00B70A79" w:rsidRPr="00423F5F">
        <w:rPr>
          <w:rFonts w:ascii="宋体" w:hAnsi="宋体" w:hint="eastAsia"/>
        </w:rPr>
        <w:t>数字音乐</w:t>
      </w:r>
      <w:r w:rsidR="0049420F" w:rsidRPr="00423F5F">
        <w:rPr>
          <w:rFonts w:ascii="宋体" w:hAnsi="宋体" w:hint="eastAsia"/>
        </w:rPr>
        <w:t>售出数量</w:t>
      </w:r>
      <w:r w:rsidR="00467473" w:rsidRPr="00423F5F">
        <w:rPr>
          <w:rFonts w:ascii="宋体" w:hAnsi="宋体" w:hint="eastAsia"/>
        </w:rPr>
        <w:t xml:space="preserve"> *</w:t>
      </w:r>
      <w:r w:rsidR="00467473" w:rsidRPr="00423F5F">
        <w:rPr>
          <w:rFonts w:ascii="宋体" w:hAnsi="宋体"/>
        </w:rPr>
        <w:t xml:space="preserve"> 10</w:t>
      </w:r>
      <w:r w:rsidR="00467473" w:rsidRPr="00423F5F">
        <w:rPr>
          <w:rFonts w:ascii="宋体" w:hAnsi="宋体" w:hint="eastAsia"/>
        </w:rPr>
        <w:t>%</w:t>
      </w:r>
      <w:r w:rsidR="0049420F" w:rsidRPr="00423F5F">
        <w:rPr>
          <w:rFonts w:ascii="宋体" w:hAnsi="宋体" w:hint="eastAsia"/>
        </w:rPr>
        <w:t>。</w:t>
      </w:r>
    </w:p>
    <w:p w14:paraId="1114B846" w14:textId="3500E0FA" w:rsidR="00D14D32" w:rsidRPr="00423F5F" w:rsidRDefault="00B70A79" w:rsidP="0049420F">
      <w:pPr>
        <w:ind w:firstLine="480"/>
        <w:rPr>
          <w:rFonts w:ascii="宋体" w:hAnsi="宋体"/>
        </w:rPr>
      </w:pPr>
      <w:bookmarkStart w:id="24" w:name="_Hlk35809086"/>
      <w:r w:rsidRPr="00423F5F">
        <w:rPr>
          <w:rFonts w:ascii="宋体" w:hAnsi="宋体" w:hint="eastAsia"/>
        </w:rPr>
        <w:t>数字音乐</w:t>
      </w:r>
      <w:r w:rsidR="00792D63" w:rsidRPr="00423F5F">
        <w:rPr>
          <w:rFonts w:ascii="宋体" w:hAnsi="宋体" w:hint="eastAsia"/>
        </w:rPr>
        <w:t>信息</w:t>
      </w:r>
      <w:r w:rsidR="0049420F" w:rsidRPr="00423F5F">
        <w:rPr>
          <w:rFonts w:ascii="宋体" w:hAnsi="宋体" w:hint="eastAsia"/>
        </w:rPr>
        <w:t>模块</w:t>
      </w:r>
      <w:r w:rsidR="00792D63" w:rsidRPr="00423F5F">
        <w:rPr>
          <w:rFonts w:ascii="宋体" w:hAnsi="宋体" w:hint="eastAsia"/>
        </w:rPr>
        <w:t>又包括</w:t>
      </w:r>
      <w:r w:rsidRPr="00423F5F">
        <w:rPr>
          <w:rFonts w:ascii="宋体" w:hAnsi="宋体" w:hint="eastAsia"/>
        </w:rPr>
        <w:t>数字音乐</w:t>
      </w:r>
      <w:r w:rsidR="00792D63" w:rsidRPr="00423F5F">
        <w:rPr>
          <w:rFonts w:ascii="宋体" w:hAnsi="宋体" w:hint="eastAsia"/>
        </w:rPr>
        <w:t>基本信息，</w:t>
      </w:r>
      <w:r w:rsidRPr="00423F5F">
        <w:rPr>
          <w:rFonts w:ascii="宋体" w:hAnsi="宋体" w:hint="eastAsia"/>
        </w:rPr>
        <w:t>数字音乐</w:t>
      </w:r>
      <w:r w:rsidR="00792D63" w:rsidRPr="00423F5F">
        <w:rPr>
          <w:rFonts w:ascii="宋体" w:hAnsi="宋体" w:hint="eastAsia"/>
        </w:rPr>
        <w:t>类型信息，</w:t>
      </w:r>
      <w:r w:rsidRPr="00423F5F">
        <w:rPr>
          <w:rFonts w:ascii="宋体" w:hAnsi="宋体" w:hint="eastAsia"/>
        </w:rPr>
        <w:t>数字音乐</w:t>
      </w:r>
      <w:r w:rsidR="00792D63" w:rsidRPr="00423F5F">
        <w:rPr>
          <w:rFonts w:ascii="宋体" w:hAnsi="宋体" w:hint="eastAsia"/>
        </w:rPr>
        <w:t>文件资源</w:t>
      </w:r>
      <w:r w:rsidR="00467473" w:rsidRPr="00423F5F">
        <w:rPr>
          <w:rFonts w:ascii="宋体" w:hAnsi="宋体" w:hint="eastAsia"/>
        </w:rPr>
        <w:t>，</w:t>
      </w:r>
      <w:r w:rsidRPr="00423F5F">
        <w:rPr>
          <w:rFonts w:ascii="宋体" w:hAnsi="宋体" w:hint="eastAsia"/>
        </w:rPr>
        <w:t>数字音乐</w:t>
      </w:r>
      <w:r w:rsidR="00467473" w:rsidRPr="00423F5F">
        <w:rPr>
          <w:rFonts w:ascii="宋体" w:hAnsi="宋体" w:hint="eastAsia"/>
        </w:rPr>
        <w:t>审核信息</w:t>
      </w:r>
      <w:r w:rsidR="007446B8" w:rsidRPr="00423F5F">
        <w:rPr>
          <w:rFonts w:ascii="宋体" w:hAnsi="宋体" w:hint="eastAsia"/>
        </w:rPr>
        <w:t>五个模块</w:t>
      </w:r>
      <w:r w:rsidR="00467473" w:rsidRPr="00423F5F">
        <w:rPr>
          <w:rFonts w:ascii="宋体" w:hAnsi="宋体" w:hint="eastAsia"/>
        </w:rPr>
        <w:t>。</w:t>
      </w:r>
    </w:p>
    <w:bookmarkEnd w:id="24"/>
    <w:p w14:paraId="72AEACF6" w14:textId="4F185249" w:rsidR="00FB23B5" w:rsidRPr="00423F5F" w:rsidRDefault="007446B8" w:rsidP="002A07C7">
      <w:pPr>
        <w:ind w:firstLine="480"/>
        <w:rPr>
          <w:rFonts w:ascii="宋体" w:hAnsi="宋体"/>
        </w:rPr>
      </w:pPr>
      <w:r w:rsidRPr="00423F5F">
        <w:rPr>
          <w:rFonts w:ascii="宋体" w:hAnsi="宋体" w:hint="eastAsia"/>
        </w:rPr>
        <w:t>资源系统架构如下图所示，下面会对子模块的功能需求进行详细的分析和设计</w:t>
      </w:r>
    </w:p>
    <w:p w14:paraId="73199328" w14:textId="1D76A3F6" w:rsidR="007446B8" w:rsidRPr="00423F5F" w:rsidRDefault="00051658" w:rsidP="002A07C7">
      <w:pPr>
        <w:ind w:firstLine="480"/>
        <w:rPr>
          <w:rFonts w:ascii="宋体" w:hAnsi="宋体"/>
        </w:rPr>
      </w:pPr>
      <w:r w:rsidRPr="00051658">
        <w:rPr>
          <w:rFonts w:hint="eastAsia"/>
          <w:noProof/>
        </w:rPr>
        <w:lastRenderedPageBreak/>
        <w:drawing>
          <wp:inline distT="0" distB="0" distL="0" distR="0" wp14:anchorId="23CAB53D" wp14:editId="3CCFB6A9">
            <wp:extent cx="5274310" cy="3180769"/>
            <wp:effectExtent l="0" t="0" r="254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180769"/>
                    </a:xfrm>
                    <a:prstGeom prst="rect">
                      <a:avLst/>
                    </a:prstGeom>
                    <a:noFill/>
                    <a:ln>
                      <a:noFill/>
                    </a:ln>
                  </pic:spPr>
                </pic:pic>
              </a:graphicData>
            </a:graphic>
          </wp:inline>
        </w:drawing>
      </w:r>
    </w:p>
    <w:p w14:paraId="1E6BF8D0" w14:textId="60CE3907" w:rsidR="003D46A2" w:rsidRPr="00423F5F" w:rsidRDefault="003D46A2" w:rsidP="002A07C7">
      <w:pPr>
        <w:ind w:firstLine="480"/>
        <w:rPr>
          <w:rFonts w:ascii="宋体" w:hAnsi="宋体"/>
        </w:rPr>
      </w:pPr>
    </w:p>
    <w:p w14:paraId="7B18276F" w14:textId="01436D94" w:rsidR="008E7443" w:rsidRPr="00423F5F" w:rsidRDefault="001A42ED" w:rsidP="00051658">
      <w:pPr>
        <w:pStyle w:val="3"/>
        <w:ind w:firstLine="560"/>
      </w:pPr>
      <w:bookmarkStart w:id="25" w:name="_Toc37628273"/>
      <w:r w:rsidRPr="00423F5F">
        <w:rPr>
          <w:rFonts w:hint="eastAsia"/>
        </w:rPr>
        <w:t>3</w:t>
      </w:r>
      <w:r w:rsidRPr="00423F5F">
        <w:t xml:space="preserve">.2.1 </w:t>
      </w:r>
      <w:r w:rsidRPr="00423F5F">
        <w:rPr>
          <w:rFonts w:hint="eastAsia"/>
        </w:rPr>
        <w:t>用户信息模块</w:t>
      </w:r>
      <w:bookmarkEnd w:id="25"/>
    </w:p>
    <w:p w14:paraId="12CF766C" w14:textId="58411258" w:rsidR="001A42ED" w:rsidRPr="00423F5F" w:rsidRDefault="001A42ED" w:rsidP="00051658">
      <w:pPr>
        <w:ind w:firstLine="480"/>
        <w:rPr>
          <w:rFonts w:ascii="宋体" w:hAnsi="宋体"/>
        </w:rPr>
      </w:pPr>
      <w:r w:rsidRPr="00423F5F">
        <w:rPr>
          <w:rFonts w:ascii="宋体" w:hAnsi="宋体" w:hint="eastAsia"/>
        </w:rPr>
        <w:t>用户信息模块的资源管理分为用户基本身份信息，用户收听信息，用户购买信息，用户收益信息，用户购物车信息，用户上</w:t>
      </w:r>
      <w:proofErr w:type="gramStart"/>
      <w:r w:rsidRPr="00423F5F">
        <w:rPr>
          <w:rFonts w:ascii="宋体" w:hAnsi="宋体" w:hint="eastAsia"/>
        </w:rPr>
        <w:t>传</w:t>
      </w:r>
      <w:r w:rsidR="00B70A79" w:rsidRPr="00423F5F">
        <w:rPr>
          <w:rFonts w:ascii="宋体" w:hAnsi="宋体" w:hint="eastAsia"/>
        </w:rPr>
        <w:t>数字</w:t>
      </w:r>
      <w:proofErr w:type="gramEnd"/>
      <w:r w:rsidR="00B70A79" w:rsidRPr="00423F5F">
        <w:rPr>
          <w:rFonts w:ascii="宋体" w:hAnsi="宋体" w:hint="eastAsia"/>
        </w:rPr>
        <w:t>音乐</w:t>
      </w:r>
      <w:r w:rsidRPr="00423F5F">
        <w:rPr>
          <w:rFonts w:ascii="宋体" w:hAnsi="宋体" w:hint="eastAsia"/>
        </w:rPr>
        <w:t>信息</w:t>
      </w:r>
      <w:r w:rsidR="009A40AF" w:rsidRPr="00423F5F">
        <w:rPr>
          <w:rFonts w:ascii="宋体" w:hAnsi="宋体" w:hint="eastAsia"/>
        </w:rPr>
        <w:t>六</w:t>
      </w:r>
      <w:r w:rsidRPr="00423F5F">
        <w:rPr>
          <w:rFonts w:ascii="宋体" w:hAnsi="宋体" w:hint="eastAsia"/>
        </w:rPr>
        <w:t>个部分。</w:t>
      </w:r>
    </w:p>
    <w:p w14:paraId="6DA8212D" w14:textId="683F65E5" w:rsidR="00A81B5D" w:rsidRPr="00423F5F" w:rsidRDefault="00A81B5D" w:rsidP="002D528D">
      <w:pPr>
        <w:ind w:firstLine="480"/>
        <w:rPr>
          <w:rFonts w:ascii="宋体" w:hAnsi="宋体"/>
        </w:rPr>
      </w:pPr>
      <w:r w:rsidRPr="00423F5F">
        <w:rPr>
          <w:rFonts w:ascii="宋体" w:hAnsi="宋体"/>
        </w:rPr>
        <w:tab/>
        <w:t>1</w:t>
      </w:r>
      <w:r w:rsidRPr="00423F5F">
        <w:rPr>
          <w:rFonts w:ascii="宋体" w:hAnsi="宋体" w:hint="eastAsia"/>
        </w:rPr>
        <w:t>）用户基本身份信息</w:t>
      </w:r>
    </w:p>
    <w:p w14:paraId="6334E745" w14:textId="3969FDBA" w:rsidR="00A81B5D" w:rsidRPr="00423F5F" w:rsidRDefault="00A81B5D" w:rsidP="002D528D">
      <w:pPr>
        <w:ind w:firstLine="480"/>
        <w:rPr>
          <w:rFonts w:ascii="宋体" w:hAnsi="宋体"/>
        </w:rPr>
      </w:pPr>
      <w:r w:rsidRPr="00423F5F">
        <w:rPr>
          <w:rFonts w:ascii="宋体" w:hAnsi="宋体"/>
        </w:rPr>
        <w:tab/>
      </w:r>
      <w:r w:rsidRPr="00423F5F">
        <w:rPr>
          <w:rFonts w:ascii="宋体" w:hAnsi="宋体" w:hint="eastAsia"/>
        </w:rPr>
        <w:t>用户在注册成功</w:t>
      </w:r>
      <w:r w:rsidR="00F975C5" w:rsidRPr="00423F5F">
        <w:rPr>
          <w:rFonts w:ascii="宋体" w:hAnsi="宋体" w:hint="eastAsia"/>
        </w:rPr>
        <w:t>时</w:t>
      </w:r>
      <w:r w:rsidRPr="00423F5F">
        <w:rPr>
          <w:rFonts w:ascii="宋体" w:hAnsi="宋体" w:hint="eastAsia"/>
        </w:rPr>
        <w:t>，后台资源管理系统会记录下用户的基本身份信息；包括用户</w:t>
      </w:r>
      <w:r w:rsidR="007B4AF0" w:rsidRPr="00423F5F">
        <w:rPr>
          <w:rFonts w:ascii="宋体" w:hAnsi="宋体" w:hint="eastAsia"/>
        </w:rPr>
        <w:t>头像，</w:t>
      </w:r>
      <w:r w:rsidRPr="00423F5F">
        <w:rPr>
          <w:rFonts w:ascii="宋体" w:hAnsi="宋体" w:hint="eastAsia"/>
        </w:rPr>
        <w:t>昵称，性别，邮箱号，密码，电话号码，身份证号</w:t>
      </w:r>
      <w:r w:rsidR="00F975C5" w:rsidRPr="00423F5F">
        <w:rPr>
          <w:rFonts w:ascii="宋体" w:hAnsi="宋体" w:hint="eastAsia"/>
        </w:rPr>
        <w:t>等信息，用户必须在提交注册信息时接收本站使用协议，</w:t>
      </w:r>
      <w:r w:rsidR="007B4AF0" w:rsidRPr="00423F5F">
        <w:rPr>
          <w:rFonts w:ascii="宋体" w:hAnsi="宋体" w:hint="eastAsia"/>
        </w:rPr>
        <w:t>同时对邮箱的正确性进行验证，</w:t>
      </w:r>
      <w:r w:rsidR="00F975C5" w:rsidRPr="00423F5F">
        <w:rPr>
          <w:rFonts w:ascii="宋体" w:hAnsi="宋体" w:hint="eastAsia"/>
        </w:rPr>
        <w:t>点击注册按钮</w:t>
      </w:r>
      <w:r w:rsidR="007B4AF0" w:rsidRPr="00423F5F">
        <w:rPr>
          <w:rFonts w:ascii="宋体" w:hAnsi="宋体" w:hint="eastAsia"/>
        </w:rPr>
        <w:t>，邮箱验证完成</w:t>
      </w:r>
      <w:r w:rsidR="00F975C5" w:rsidRPr="00423F5F">
        <w:rPr>
          <w:rFonts w:ascii="宋体" w:hAnsi="宋体" w:hint="eastAsia"/>
        </w:rPr>
        <w:t>即会注册成功。</w:t>
      </w:r>
    </w:p>
    <w:p w14:paraId="789A7CF6" w14:textId="0E1A947F" w:rsidR="00F975C5" w:rsidRPr="00423F5F" w:rsidRDefault="00F975C5" w:rsidP="002D528D">
      <w:pPr>
        <w:ind w:firstLine="480"/>
        <w:rPr>
          <w:rFonts w:ascii="宋体" w:hAnsi="宋体"/>
        </w:rPr>
      </w:pPr>
      <w:r w:rsidRPr="00423F5F">
        <w:rPr>
          <w:rFonts w:ascii="宋体" w:hAnsi="宋体"/>
        </w:rPr>
        <w:tab/>
      </w:r>
      <w:r w:rsidRPr="00423F5F">
        <w:rPr>
          <w:rFonts w:ascii="宋体" w:hAnsi="宋体" w:hint="eastAsia"/>
        </w:rPr>
        <w:t>在填写用户注册信息时用户的昵称将作为以后用户登录本站的账号，必须保证用户昵称的符合规范性，在填写注册信息时，系统会实时对用户的昵称进行验证，当输入框输入完成时会返回用户此时注册的昵称是否符合规范</w:t>
      </w:r>
      <w:r w:rsidR="00FF1DE4" w:rsidRPr="00423F5F">
        <w:rPr>
          <w:rFonts w:ascii="宋体" w:hAnsi="宋体" w:hint="eastAsia"/>
        </w:rPr>
        <w:t>。昵称作为重要的登录凭证之一，必须符合以下具体规范；</w:t>
      </w:r>
    </w:p>
    <w:p w14:paraId="2CBF9305" w14:textId="1447430F" w:rsidR="00FF1DE4" w:rsidRPr="00423F5F" w:rsidRDefault="00FF1DE4" w:rsidP="00FF1DE4">
      <w:pPr>
        <w:pStyle w:val="a9"/>
        <w:numPr>
          <w:ilvl w:val="0"/>
          <w:numId w:val="2"/>
        </w:numPr>
        <w:ind w:firstLineChars="0"/>
        <w:rPr>
          <w:rFonts w:ascii="宋体" w:hAnsi="宋体"/>
        </w:rPr>
      </w:pPr>
      <w:r w:rsidRPr="00423F5F">
        <w:rPr>
          <w:rFonts w:ascii="宋体" w:hAnsi="宋体" w:hint="eastAsia"/>
        </w:rPr>
        <w:t>唯一性：填写的用户昵称必须是在本网站未被注册过的昵称</w:t>
      </w:r>
    </w:p>
    <w:p w14:paraId="285ACD54" w14:textId="32825E32" w:rsidR="00FF1DE4" w:rsidRPr="00423F5F" w:rsidRDefault="00FF1DE4" w:rsidP="00FF1DE4">
      <w:pPr>
        <w:pStyle w:val="a9"/>
        <w:numPr>
          <w:ilvl w:val="0"/>
          <w:numId w:val="2"/>
        </w:numPr>
        <w:ind w:firstLineChars="0"/>
        <w:rPr>
          <w:rFonts w:ascii="宋体" w:hAnsi="宋体"/>
        </w:rPr>
      </w:pPr>
      <w:r w:rsidRPr="00423F5F">
        <w:rPr>
          <w:rFonts w:ascii="宋体" w:hAnsi="宋体" w:hint="eastAsia"/>
        </w:rPr>
        <w:t>正确性：昵称必须在</w:t>
      </w:r>
      <w:r w:rsidRPr="00423F5F">
        <w:rPr>
          <w:rFonts w:ascii="宋体" w:hAnsi="宋体"/>
        </w:rPr>
        <w:t>2</w:t>
      </w:r>
      <w:r w:rsidRPr="00423F5F">
        <w:rPr>
          <w:rFonts w:ascii="宋体" w:hAnsi="宋体" w:hint="eastAsia"/>
        </w:rPr>
        <w:t>到1</w:t>
      </w:r>
      <w:r w:rsidRPr="00423F5F">
        <w:rPr>
          <w:rFonts w:ascii="宋体" w:hAnsi="宋体"/>
        </w:rPr>
        <w:t>8</w:t>
      </w:r>
      <w:r w:rsidRPr="00423F5F">
        <w:rPr>
          <w:rFonts w:ascii="宋体" w:hAnsi="宋体" w:hint="eastAsia"/>
        </w:rPr>
        <w:t>位字符之间的昵称</w:t>
      </w:r>
    </w:p>
    <w:p w14:paraId="506DB9E9" w14:textId="02C9AE2C" w:rsidR="00FF1DE4" w:rsidRPr="00423F5F" w:rsidRDefault="00FF1DE4" w:rsidP="00FF1DE4">
      <w:pPr>
        <w:pStyle w:val="a9"/>
        <w:numPr>
          <w:ilvl w:val="0"/>
          <w:numId w:val="2"/>
        </w:numPr>
        <w:ind w:firstLineChars="0"/>
        <w:rPr>
          <w:rFonts w:ascii="宋体" w:hAnsi="宋体"/>
        </w:rPr>
      </w:pPr>
      <w:r w:rsidRPr="00423F5F">
        <w:rPr>
          <w:rFonts w:ascii="宋体" w:hAnsi="宋体" w:hint="eastAsia"/>
        </w:rPr>
        <w:t>合法性：昵称不能包含违反国家法律，反社会的字词。</w:t>
      </w:r>
    </w:p>
    <w:p w14:paraId="0E2B8A15" w14:textId="4C63F214" w:rsidR="00FF1DE4" w:rsidRPr="00423F5F" w:rsidRDefault="007B4AF0" w:rsidP="00FF1DE4">
      <w:pPr>
        <w:ind w:firstLine="480"/>
        <w:rPr>
          <w:rFonts w:ascii="宋体" w:hAnsi="宋体"/>
        </w:rPr>
      </w:pPr>
      <w:r w:rsidRPr="00423F5F">
        <w:rPr>
          <w:rFonts w:ascii="宋体" w:hAnsi="宋体" w:hint="eastAsia"/>
        </w:rPr>
        <w:t>注册信息的填写除昵称的要求外，还有下表列出的具体要求：</w:t>
      </w:r>
    </w:p>
    <w:p w14:paraId="6EF29BA2" w14:textId="23D2F84C" w:rsidR="007B4AF0" w:rsidRPr="00423F5F" w:rsidRDefault="007B4AF0" w:rsidP="00FF1DE4">
      <w:pPr>
        <w:ind w:firstLine="480"/>
        <w:rPr>
          <w:rFonts w:ascii="宋体" w:hAnsi="宋体"/>
        </w:rPr>
      </w:pPr>
      <w:r w:rsidRPr="00423F5F">
        <w:rPr>
          <w:rFonts w:ascii="宋体" w:hAnsi="宋体"/>
        </w:rPr>
        <w:tab/>
      </w:r>
    </w:p>
    <w:p w14:paraId="6F8C366D" w14:textId="24EF6D38" w:rsidR="005879C9" w:rsidRDefault="005879C9" w:rsidP="00FF1DE4">
      <w:pPr>
        <w:ind w:firstLine="480"/>
        <w:rPr>
          <w:rFonts w:ascii="宋体" w:hAnsi="宋体"/>
        </w:rPr>
      </w:pPr>
    </w:p>
    <w:p w14:paraId="103DD5C3" w14:textId="77777777" w:rsidR="00051658" w:rsidRPr="00423F5F" w:rsidRDefault="00051658" w:rsidP="00FF1DE4">
      <w:pPr>
        <w:ind w:firstLine="480"/>
        <w:rPr>
          <w:rFonts w:ascii="宋体" w:hAnsi="宋体"/>
        </w:rPr>
      </w:pPr>
    </w:p>
    <w:tbl>
      <w:tblPr>
        <w:tblStyle w:val="ab"/>
        <w:tblW w:w="0" w:type="auto"/>
        <w:jc w:val="center"/>
        <w:tblLook w:val="04A0" w:firstRow="1" w:lastRow="0" w:firstColumn="1" w:lastColumn="0" w:noHBand="0" w:noVBand="1"/>
      </w:tblPr>
      <w:tblGrid>
        <w:gridCol w:w="2130"/>
        <w:gridCol w:w="1097"/>
        <w:gridCol w:w="3402"/>
        <w:gridCol w:w="1893"/>
      </w:tblGrid>
      <w:tr w:rsidR="007B4AF0" w:rsidRPr="00423F5F" w14:paraId="5CF831B1" w14:textId="77777777" w:rsidTr="007B4AF0">
        <w:trPr>
          <w:jc w:val="center"/>
        </w:trPr>
        <w:tc>
          <w:tcPr>
            <w:tcW w:w="2130" w:type="dxa"/>
          </w:tcPr>
          <w:p w14:paraId="665F5858" w14:textId="2152BF36" w:rsidR="007B4AF0" w:rsidRPr="00423F5F" w:rsidRDefault="007B4AF0" w:rsidP="005879C9">
            <w:pPr>
              <w:ind w:firstLine="480"/>
              <w:jc w:val="center"/>
              <w:rPr>
                <w:rFonts w:ascii="宋体" w:hAnsi="宋体"/>
              </w:rPr>
            </w:pPr>
            <w:r w:rsidRPr="00423F5F">
              <w:rPr>
                <w:rFonts w:ascii="宋体" w:hAnsi="宋体" w:hint="eastAsia"/>
              </w:rPr>
              <w:lastRenderedPageBreak/>
              <w:t>填写项目</w:t>
            </w:r>
          </w:p>
        </w:tc>
        <w:tc>
          <w:tcPr>
            <w:tcW w:w="1097" w:type="dxa"/>
          </w:tcPr>
          <w:p w14:paraId="72CD2732" w14:textId="4ECB8610" w:rsidR="007B4AF0" w:rsidRPr="00423F5F" w:rsidRDefault="007B4AF0" w:rsidP="005879C9">
            <w:pPr>
              <w:ind w:firstLine="480"/>
              <w:jc w:val="center"/>
              <w:rPr>
                <w:rFonts w:ascii="宋体" w:hAnsi="宋体"/>
              </w:rPr>
            </w:pPr>
            <w:r w:rsidRPr="00423F5F">
              <w:rPr>
                <w:rFonts w:ascii="宋体" w:hAnsi="宋体" w:hint="eastAsia"/>
              </w:rPr>
              <w:t>是否必填</w:t>
            </w:r>
          </w:p>
        </w:tc>
        <w:tc>
          <w:tcPr>
            <w:tcW w:w="3402" w:type="dxa"/>
          </w:tcPr>
          <w:p w14:paraId="43659356" w14:textId="4FE30D63" w:rsidR="007B4AF0" w:rsidRPr="00423F5F" w:rsidRDefault="007B4AF0" w:rsidP="005879C9">
            <w:pPr>
              <w:ind w:firstLine="480"/>
              <w:jc w:val="center"/>
              <w:rPr>
                <w:rFonts w:ascii="宋体" w:hAnsi="宋体"/>
              </w:rPr>
            </w:pPr>
            <w:r w:rsidRPr="00423F5F">
              <w:rPr>
                <w:rFonts w:ascii="宋体" w:hAnsi="宋体" w:hint="eastAsia"/>
              </w:rPr>
              <w:t>填写规范</w:t>
            </w:r>
          </w:p>
        </w:tc>
        <w:tc>
          <w:tcPr>
            <w:tcW w:w="1893" w:type="dxa"/>
          </w:tcPr>
          <w:p w14:paraId="2AD232EB" w14:textId="1DCA703C" w:rsidR="007B4AF0" w:rsidRPr="00423F5F" w:rsidRDefault="007B4AF0" w:rsidP="005879C9">
            <w:pPr>
              <w:ind w:firstLine="480"/>
              <w:jc w:val="center"/>
              <w:rPr>
                <w:rFonts w:ascii="宋体" w:hAnsi="宋体"/>
              </w:rPr>
            </w:pPr>
            <w:r w:rsidRPr="00423F5F">
              <w:rPr>
                <w:rFonts w:ascii="宋体" w:hAnsi="宋体" w:hint="eastAsia"/>
              </w:rPr>
              <w:t>错误警告</w:t>
            </w:r>
          </w:p>
        </w:tc>
      </w:tr>
      <w:tr w:rsidR="007B4AF0" w:rsidRPr="00423F5F" w14:paraId="449F3CE1" w14:textId="77777777" w:rsidTr="007B4AF0">
        <w:trPr>
          <w:jc w:val="center"/>
        </w:trPr>
        <w:tc>
          <w:tcPr>
            <w:tcW w:w="2130" w:type="dxa"/>
          </w:tcPr>
          <w:p w14:paraId="389748B7" w14:textId="3237AE40" w:rsidR="007B4AF0" w:rsidRPr="00423F5F" w:rsidRDefault="007B4AF0" w:rsidP="005879C9">
            <w:pPr>
              <w:ind w:firstLine="480"/>
              <w:jc w:val="center"/>
              <w:rPr>
                <w:rFonts w:ascii="宋体" w:hAnsi="宋体"/>
              </w:rPr>
            </w:pPr>
            <w:r w:rsidRPr="00423F5F">
              <w:rPr>
                <w:rFonts w:ascii="宋体" w:hAnsi="宋体" w:hint="eastAsia"/>
              </w:rPr>
              <w:t>头像</w:t>
            </w:r>
          </w:p>
        </w:tc>
        <w:tc>
          <w:tcPr>
            <w:tcW w:w="1097" w:type="dxa"/>
          </w:tcPr>
          <w:p w14:paraId="1ECD6029" w14:textId="1D249363" w:rsidR="007B4AF0" w:rsidRPr="00423F5F" w:rsidRDefault="007B4AF0" w:rsidP="005879C9">
            <w:pPr>
              <w:ind w:firstLine="480"/>
              <w:jc w:val="center"/>
              <w:rPr>
                <w:rFonts w:ascii="宋体" w:hAnsi="宋体"/>
              </w:rPr>
            </w:pPr>
            <w:r w:rsidRPr="00423F5F">
              <w:rPr>
                <w:rFonts w:ascii="宋体" w:hAnsi="宋体" w:hint="eastAsia"/>
              </w:rPr>
              <w:t>否</w:t>
            </w:r>
          </w:p>
        </w:tc>
        <w:tc>
          <w:tcPr>
            <w:tcW w:w="3402" w:type="dxa"/>
          </w:tcPr>
          <w:p w14:paraId="47EEC9E7" w14:textId="13D879BF" w:rsidR="007B4AF0" w:rsidRPr="00423F5F" w:rsidRDefault="007B4AF0" w:rsidP="005879C9">
            <w:pPr>
              <w:ind w:firstLine="480"/>
              <w:jc w:val="center"/>
              <w:rPr>
                <w:rFonts w:ascii="宋体" w:hAnsi="宋体"/>
              </w:rPr>
            </w:pPr>
            <w:r w:rsidRPr="00423F5F">
              <w:rPr>
                <w:rFonts w:ascii="宋体" w:hAnsi="宋体" w:hint="eastAsia"/>
              </w:rPr>
              <w:t>——</w:t>
            </w:r>
          </w:p>
        </w:tc>
        <w:tc>
          <w:tcPr>
            <w:tcW w:w="1893" w:type="dxa"/>
          </w:tcPr>
          <w:p w14:paraId="2EC487EC" w14:textId="13F2ECDE" w:rsidR="007B4AF0" w:rsidRPr="00423F5F" w:rsidRDefault="007B4AF0" w:rsidP="005879C9">
            <w:pPr>
              <w:ind w:firstLine="480"/>
              <w:jc w:val="center"/>
              <w:rPr>
                <w:rFonts w:ascii="宋体" w:hAnsi="宋体"/>
              </w:rPr>
            </w:pPr>
            <w:r w:rsidRPr="00423F5F">
              <w:rPr>
                <w:rFonts w:ascii="宋体" w:hAnsi="宋体" w:hint="eastAsia"/>
              </w:rPr>
              <w:t>——</w:t>
            </w:r>
          </w:p>
        </w:tc>
      </w:tr>
      <w:tr w:rsidR="007B4AF0" w:rsidRPr="00423F5F" w14:paraId="6E3EAE34" w14:textId="77777777" w:rsidTr="007B4AF0">
        <w:trPr>
          <w:jc w:val="center"/>
        </w:trPr>
        <w:tc>
          <w:tcPr>
            <w:tcW w:w="2130" w:type="dxa"/>
          </w:tcPr>
          <w:p w14:paraId="2BEF5CE8" w14:textId="6975ADC1" w:rsidR="007B4AF0" w:rsidRPr="00423F5F" w:rsidRDefault="007B4AF0" w:rsidP="005879C9">
            <w:pPr>
              <w:ind w:firstLine="480"/>
              <w:jc w:val="center"/>
              <w:rPr>
                <w:rFonts w:ascii="宋体" w:hAnsi="宋体"/>
              </w:rPr>
            </w:pPr>
            <w:r w:rsidRPr="00423F5F">
              <w:rPr>
                <w:rFonts w:ascii="宋体" w:hAnsi="宋体" w:hint="eastAsia"/>
              </w:rPr>
              <w:t>昵称</w:t>
            </w:r>
          </w:p>
        </w:tc>
        <w:tc>
          <w:tcPr>
            <w:tcW w:w="1097" w:type="dxa"/>
          </w:tcPr>
          <w:p w14:paraId="18CBE99B" w14:textId="6297AC4A" w:rsidR="007B4AF0" w:rsidRPr="00423F5F" w:rsidRDefault="007B4AF0" w:rsidP="005879C9">
            <w:pPr>
              <w:ind w:firstLine="480"/>
              <w:jc w:val="center"/>
              <w:rPr>
                <w:rFonts w:ascii="宋体" w:hAnsi="宋体"/>
              </w:rPr>
            </w:pPr>
            <w:r w:rsidRPr="00423F5F">
              <w:rPr>
                <w:rFonts w:ascii="宋体" w:hAnsi="宋体" w:hint="eastAsia"/>
              </w:rPr>
              <w:t>是</w:t>
            </w:r>
          </w:p>
        </w:tc>
        <w:tc>
          <w:tcPr>
            <w:tcW w:w="3402" w:type="dxa"/>
          </w:tcPr>
          <w:p w14:paraId="61CD910F" w14:textId="2CE55C1B" w:rsidR="007B4AF0" w:rsidRPr="00423F5F" w:rsidRDefault="007B4AF0" w:rsidP="005879C9">
            <w:pPr>
              <w:ind w:firstLine="480"/>
              <w:jc w:val="center"/>
              <w:rPr>
                <w:rFonts w:ascii="宋体" w:hAnsi="宋体"/>
              </w:rPr>
            </w:pPr>
            <w:r w:rsidRPr="00423F5F">
              <w:rPr>
                <w:rFonts w:ascii="宋体" w:hAnsi="宋体" w:hint="eastAsia"/>
              </w:rPr>
              <w:t>符合唯一性，正确性，合法性要求</w:t>
            </w:r>
          </w:p>
        </w:tc>
        <w:tc>
          <w:tcPr>
            <w:tcW w:w="1893" w:type="dxa"/>
          </w:tcPr>
          <w:p w14:paraId="2642DDAB" w14:textId="784D80FC" w:rsidR="007B4AF0" w:rsidRPr="00423F5F" w:rsidRDefault="007B4AF0" w:rsidP="005879C9">
            <w:pPr>
              <w:ind w:firstLine="480"/>
              <w:jc w:val="center"/>
              <w:rPr>
                <w:rFonts w:ascii="宋体" w:hAnsi="宋体"/>
              </w:rPr>
            </w:pPr>
            <w:r w:rsidRPr="00423F5F">
              <w:rPr>
                <w:rFonts w:ascii="宋体" w:hAnsi="宋体" w:hint="eastAsia"/>
              </w:rPr>
              <w:t>昵称已被使用、</w:t>
            </w:r>
            <w:r w:rsidR="00477EBC" w:rsidRPr="00423F5F">
              <w:rPr>
                <w:rFonts w:ascii="宋体" w:hAnsi="宋体" w:hint="eastAsia"/>
              </w:rPr>
              <w:t>昵称不合</w:t>
            </w:r>
            <w:proofErr w:type="gramStart"/>
            <w:r w:rsidR="00477EBC" w:rsidRPr="00423F5F">
              <w:rPr>
                <w:rFonts w:ascii="宋体" w:hAnsi="宋体" w:hint="eastAsia"/>
              </w:rPr>
              <w:t>规</w:t>
            </w:r>
            <w:proofErr w:type="gramEnd"/>
            <w:r w:rsidR="005879C9" w:rsidRPr="00423F5F">
              <w:rPr>
                <w:rFonts w:ascii="宋体" w:hAnsi="宋体" w:hint="eastAsia"/>
              </w:rPr>
              <w:t>、</w:t>
            </w:r>
          </w:p>
        </w:tc>
      </w:tr>
      <w:tr w:rsidR="007B4AF0" w:rsidRPr="00423F5F" w14:paraId="18C36FC2" w14:textId="77777777" w:rsidTr="007B4AF0">
        <w:trPr>
          <w:jc w:val="center"/>
        </w:trPr>
        <w:tc>
          <w:tcPr>
            <w:tcW w:w="2130" w:type="dxa"/>
          </w:tcPr>
          <w:p w14:paraId="75ADECDC" w14:textId="677FF455" w:rsidR="007B4AF0" w:rsidRPr="00423F5F" w:rsidRDefault="007B4AF0" w:rsidP="005879C9">
            <w:pPr>
              <w:ind w:firstLine="480"/>
              <w:jc w:val="center"/>
              <w:rPr>
                <w:rFonts w:ascii="宋体" w:hAnsi="宋体"/>
              </w:rPr>
            </w:pPr>
            <w:r w:rsidRPr="00423F5F">
              <w:rPr>
                <w:rFonts w:ascii="宋体" w:hAnsi="宋体" w:hint="eastAsia"/>
              </w:rPr>
              <w:t>密码</w:t>
            </w:r>
          </w:p>
        </w:tc>
        <w:tc>
          <w:tcPr>
            <w:tcW w:w="1097" w:type="dxa"/>
          </w:tcPr>
          <w:p w14:paraId="2C64AA63" w14:textId="32CD583E" w:rsidR="007B4AF0" w:rsidRPr="00423F5F" w:rsidRDefault="007B4AF0" w:rsidP="005879C9">
            <w:pPr>
              <w:ind w:firstLine="480"/>
              <w:jc w:val="center"/>
              <w:rPr>
                <w:rFonts w:ascii="宋体" w:hAnsi="宋体"/>
              </w:rPr>
            </w:pPr>
            <w:r w:rsidRPr="00423F5F">
              <w:rPr>
                <w:rFonts w:ascii="宋体" w:hAnsi="宋体" w:hint="eastAsia"/>
              </w:rPr>
              <w:t>是</w:t>
            </w:r>
          </w:p>
        </w:tc>
        <w:tc>
          <w:tcPr>
            <w:tcW w:w="3402" w:type="dxa"/>
          </w:tcPr>
          <w:p w14:paraId="2CE95230" w14:textId="298FE9B0" w:rsidR="007B4AF0" w:rsidRPr="00423F5F" w:rsidRDefault="007B4AF0" w:rsidP="005879C9">
            <w:pPr>
              <w:ind w:firstLine="480"/>
              <w:jc w:val="center"/>
              <w:rPr>
                <w:rFonts w:ascii="宋体" w:hAnsi="宋体"/>
              </w:rPr>
            </w:pPr>
            <w:r w:rsidRPr="00423F5F">
              <w:rPr>
                <w:rFonts w:ascii="宋体" w:hAnsi="宋体" w:hint="eastAsia"/>
              </w:rPr>
              <w:t>必须为8位以上的密码</w:t>
            </w:r>
          </w:p>
        </w:tc>
        <w:tc>
          <w:tcPr>
            <w:tcW w:w="1893" w:type="dxa"/>
          </w:tcPr>
          <w:p w14:paraId="0E02B416" w14:textId="62B00AAF" w:rsidR="007B4AF0" w:rsidRPr="00423F5F" w:rsidRDefault="005879C9" w:rsidP="005879C9">
            <w:pPr>
              <w:ind w:firstLine="480"/>
              <w:jc w:val="center"/>
              <w:rPr>
                <w:rFonts w:ascii="宋体" w:hAnsi="宋体"/>
              </w:rPr>
            </w:pPr>
            <w:r w:rsidRPr="00423F5F">
              <w:rPr>
                <w:rFonts w:ascii="宋体" w:hAnsi="宋体" w:hint="eastAsia"/>
              </w:rPr>
              <w:t>——</w:t>
            </w:r>
          </w:p>
        </w:tc>
      </w:tr>
      <w:tr w:rsidR="007B4AF0" w:rsidRPr="00423F5F" w14:paraId="3C5E07C1" w14:textId="77777777" w:rsidTr="007B4AF0">
        <w:trPr>
          <w:jc w:val="center"/>
        </w:trPr>
        <w:tc>
          <w:tcPr>
            <w:tcW w:w="2130" w:type="dxa"/>
          </w:tcPr>
          <w:p w14:paraId="1CA32F0F" w14:textId="7F962FFC" w:rsidR="007B4AF0" w:rsidRPr="00423F5F" w:rsidRDefault="007B4AF0" w:rsidP="005879C9">
            <w:pPr>
              <w:ind w:firstLine="480"/>
              <w:jc w:val="center"/>
              <w:rPr>
                <w:rFonts w:ascii="宋体" w:hAnsi="宋体"/>
              </w:rPr>
            </w:pPr>
            <w:r w:rsidRPr="00423F5F">
              <w:rPr>
                <w:rFonts w:ascii="宋体" w:hAnsi="宋体" w:hint="eastAsia"/>
              </w:rPr>
              <w:t>密码验证</w:t>
            </w:r>
          </w:p>
        </w:tc>
        <w:tc>
          <w:tcPr>
            <w:tcW w:w="1097" w:type="dxa"/>
          </w:tcPr>
          <w:p w14:paraId="3B511429" w14:textId="3FBBC644" w:rsidR="007B4AF0" w:rsidRPr="00423F5F" w:rsidRDefault="007B4AF0" w:rsidP="005879C9">
            <w:pPr>
              <w:ind w:firstLine="480"/>
              <w:jc w:val="center"/>
              <w:rPr>
                <w:rFonts w:ascii="宋体" w:hAnsi="宋体"/>
              </w:rPr>
            </w:pPr>
            <w:r w:rsidRPr="00423F5F">
              <w:rPr>
                <w:rFonts w:ascii="宋体" w:hAnsi="宋体" w:hint="eastAsia"/>
              </w:rPr>
              <w:t>是</w:t>
            </w:r>
          </w:p>
        </w:tc>
        <w:tc>
          <w:tcPr>
            <w:tcW w:w="3402" w:type="dxa"/>
          </w:tcPr>
          <w:p w14:paraId="307F4E33" w14:textId="6D8FEAA1" w:rsidR="007B4AF0" w:rsidRPr="00423F5F" w:rsidRDefault="007B4AF0" w:rsidP="005879C9">
            <w:pPr>
              <w:ind w:firstLine="480"/>
              <w:jc w:val="center"/>
              <w:rPr>
                <w:rFonts w:ascii="宋体" w:hAnsi="宋体"/>
              </w:rPr>
            </w:pPr>
            <w:r w:rsidRPr="00423F5F">
              <w:rPr>
                <w:rFonts w:ascii="宋体" w:hAnsi="宋体" w:hint="eastAsia"/>
              </w:rPr>
              <w:t>和密码相同</w:t>
            </w:r>
          </w:p>
        </w:tc>
        <w:tc>
          <w:tcPr>
            <w:tcW w:w="1893" w:type="dxa"/>
          </w:tcPr>
          <w:p w14:paraId="1EE7C42F" w14:textId="0341EEB7" w:rsidR="007B4AF0" w:rsidRPr="00423F5F" w:rsidRDefault="007B4AF0" w:rsidP="005879C9">
            <w:pPr>
              <w:ind w:firstLine="480"/>
              <w:jc w:val="center"/>
              <w:rPr>
                <w:rFonts w:ascii="宋体" w:hAnsi="宋体"/>
              </w:rPr>
            </w:pPr>
            <w:r w:rsidRPr="00423F5F">
              <w:rPr>
                <w:rFonts w:ascii="宋体" w:hAnsi="宋体" w:hint="eastAsia"/>
              </w:rPr>
              <w:t>密码验证不一致</w:t>
            </w:r>
          </w:p>
        </w:tc>
      </w:tr>
      <w:tr w:rsidR="007B4AF0" w:rsidRPr="00423F5F" w14:paraId="7057040F" w14:textId="77777777" w:rsidTr="007B4AF0">
        <w:trPr>
          <w:jc w:val="center"/>
        </w:trPr>
        <w:tc>
          <w:tcPr>
            <w:tcW w:w="2130" w:type="dxa"/>
          </w:tcPr>
          <w:p w14:paraId="7E5C584B" w14:textId="11F1B002" w:rsidR="007B4AF0" w:rsidRPr="00423F5F" w:rsidRDefault="005879C9" w:rsidP="005879C9">
            <w:pPr>
              <w:ind w:firstLine="480"/>
              <w:jc w:val="center"/>
              <w:rPr>
                <w:rFonts w:ascii="宋体" w:hAnsi="宋体"/>
              </w:rPr>
            </w:pPr>
            <w:r w:rsidRPr="00423F5F">
              <w:rPr>
                <w:rFonts w:ascii="宋体" w:hAnsi="宋体" w:hint="eastAsia"/>
              </w:rPr>
              <w:t>电话号码</w:t>
            </w:r>
          </w:p>
        </w:tc>
        <w:tc>
          <w:tcPr>
            <w:tcW w:w="1097" w:type="dxa"/>
          </w:tcPr>
          <w:p w14:paraId="37B425A4" w14:textId="7FF9FF42" w:rsidR="007B4AF0" w:rsidRPr="00423F5F" w:rsidRDefault="005879C9" w:rsidP="005879C9">
            <w:pPr>
              <w:ind w:firstLine="480"/>
              <w:jc w:val="center"/>
              <w:rPr>
                <w:rFonts w:ascii="宋体" w:hAnsi="宋体"/>
              </w:rPr>
            </w:pPr>
            <w:r w:rsidRPr="00423F5F">
              <w:rPr>
                <w:rFonts w:ascii="宋体" w:hAnsi="宋体" w:hint="eastAsia"/>
              </w:rPr>
              <w:t>否</w:t>
            </w:r>
          </w:p>
        </w:tc>
        <w:tc>
          <w:tcPr>
            <w:tcW w:w="3402" w:type="dxa"/>
          </w:tcPr>
          <w:p w14:paraId="1514C9BD" w14:textId="11A6B68D" w:rsidR="007B4AF0" w:rsidRPr="00423F5F" w:rsidRDefault="005879C9" w:rsidP="005879C9">
            <w:pPr>
              <w:ind w:firstLine="480"/>
              <w:jc w:val="center"/>
              <w:rPr>
                <w:rFonts w:ascii="宋体" w:hAnsi="宋体"/>
              </w:rPr>
            </w:pPr>
            <w:r w:rsidRPr="00423F5F">
              <w:rPr>
                <w:rFonts w:ascii="宋体" w:hAnsi="宋体" w:hint="eastAsia"/>
              </w:rPr>
              <w:t>必须是1</w:t>
            </w:r>
            <w:r w:rsidRPr="00423F5F">
              <w:rPr>
                <w:rFonts w:ascii="宋体" w:hAnsi="宋体"/>
              </w:rPr>
              <w:t>1</w:t>
            </w:r>
            <w:r w:rsidRPr="00423F5F">
              <w:rPr>
                <w:rFonts w:ascii="宋体" w:hAnsi="宋体" w:hint="eastAsia"/>
              </w:rPr>
              <w:t>位数字</w:t>
            </w:r>
          </w:p>
        </w:tc>
        <w:tc>
          <w:tcPr>
            <w:tcW w:w="1893" w:type="dxa"/>
          </w:tcPr>
          <w:p w14:paraId="598C243C" w14:textId="3BB052EC" w:rsidR="007B4AF0" w:rsidRPr="00423F5F" w:rsidRDefault="005879C9" w:rsidP="005879C9">
            <w:pPr>
              <w:ind w:firstLine="480"/>
              <w:jc w:val="center"/>
              <w:rPr>
                <w:rFonts w:ascii="宋体" w:hAnsi="宋体"/>
              </w:rPr>
            </w:pPr>
            <w:r w:rsidRPr="00423F5F">
              <w:rPr>
                <w:rFonts w:ascii="宋体" w:hAnsi="宋体" w:hint="eastAsia"/>
              </w:rPr>
              <w:t>电话号码不合</w:t>
            </w:r>
            <w:proofErr w:type="gramStart"/>
            <w:r w:rsidRPr="00423F5F">
              <w:rPr>
                <w:rFonts w:ascii="宋体" w:hAnsi="宋体" w:hint="eastAsia"/>
              </w:rPr>
              <w:t>规</w:t>
            </w:r>
            <w:proofErr w:type="gramEnd"/>
          </w:p>
        </w:tc>
      </w:tr>
      <w:tr w:rsidR="005879C9" w:rsidRPr="00423F5F" w14:paraId="2BFBA5B4" w14:textId="77777777" w:rsidTr="007B4AF0">
        <w:trPr>
          <w:jc w:val="center"/>
        </w:trPr>
        <w:tc>
          <w:tcPr>
            <w:tcW w:w="2130" w:type="dxa"/>
          </w:tcPr>
          <w:p w14:paraId="2D9B602D" w14:textId="21D16DDB" w:rsidR="005879C9" w:rsidRPr="00423F5F" w:rsidRDefault="005879C9" w:rsidP="005879C9">
            <w:pPr>
              <w:ind w:firstLine="480"/>
              <w:jc w:val="center"/>
              <w:rPr>
                <w:rFonts w:ascii="宋体" w:hAnsi="宋体"/>
              </w:rPr>
            </w:pPr>
            <w:r w:rsidRPr="00423F5F">
              <w:rPr>
                <w:rFonts w:ascii="宋体" w:hAnsi="宋体" w:hint="eastAsia"/>
              </w:rPr>
              <w:t>邮箱</w:t>
            </w:r>
          </w:p>
        </w:tc>
        <w:tc>
          <w:tcPr>
            <w:tcW w:w="1097" w:type="dxa"/>
          </w:tcPr>
          <w:p w14:paraId="3CC57890" w14:textId="4B9B9BC1" w:rsidR="005879C9" w:rsidRPr="00423F5F" w:rsidRDefault="005879C9" w:rsidP="005879C9">
            <w:pPr>
              <w:ind w:firstLine="480"/>
              <w:jc w:val="center"/>
              <w:rPr>
                <w:rFonts w:ascii="宋体" w:hAnsi="宋体"/>
              </w:rPr>
            </w:pPr>
            <w:r w:rsidRPr="00423F5F">
              <w:rPr>
                <w:rFonts w:ascii="宋体" w:hAnsi="宋体" w:hint="eastAsia"/>
              </w:rPr>
              <w:t>是</w:t>
            </w:r>
          </w:p>
        </w:tc>
        <w:tc>
          <w:tcPr>
            <w:tcW w:w="3402" w:type="dxa"/>
          </w:tcPr>
          <w:p w14:paraId="7EAEFA76" w14:textId="312D8DBD" w:rsidR="005879C9" w:rsidRPr="00423F5F" w:rsidRDefault="005879C9" w:rsidP="005879C9">
            <w:pPr>
              <w:ind w:firstLine="480"/>
              <w:jc w:val="center"/>
              <w:rPr>
                <w:rFonts w:ascii="宋体" w:hAnsi="宋体"/>
              </w:rPr>
            </w:pPr>
            <w:r w:rsidRPr="00423F5F">
              <w:rPr>
                <w:rFonts w:ascii="宋体" w:hAnsi="宋体" w:hint="eastAsia"/>
              </w:rPr>
              <w:t>必须是规范可用的邮箱</w:t>
            </w:r>
          </w:p>
        </w:tc>
        <w:tc>
          <w:tcPr>
            <w:tcW w:w="1893" w:type="dxa"/>
          </w:tcPr>
          <w:p w14:paraId="19CB6C04" w14:textId="29878CA4" w:rsidR="005879C9" w:rsidRPr="00423F5F" w:rsidRDefault="005879C9" w:rsidP="005879C9">
            <w:pPr>
              <w:ind w:firstLine="480"/>
              <w:jc w:val="center"/>
              <w:rPr>
                <w:rFonts w:ascii="宋体" w:hAnsi="宋体"/>
              </w:rPr>
            </w:pPr>
            <w:r w:rsidRPr="00423F5F">
              <w:rPr>
                <w:rFonts w:ascii="宋体" w:hAnsi="宋体" w:hint="eastAsia"/>
              </w:rPr>
              <w:t>请填写正确的邮箱地址</w:t>
            </w:r>
          </w:p>
        </w:tc>
      </w:tr>
      <w:tr w:rsidR="005879C9" w:rsidRPr="00423F5F" w14:paraId="78F5A186" w14:textId="77777777" w:rsidTr="007B4AF0">
        <w:trPr>
          <w:jc w:val="center"/>
        </w:trPr>
        <w:tc>
          <w:tcPr>
            <w:tcW w:w="2130" w:type="dxa"/>
          </w:tcPr>
          <w:p w14:paraId="4E91EE94" w14:textId="61C352CF" w:rsidR="005879C9" w:rsidRPr="00423F5F" w:rsidRDefault="005879C9" w:rsidP="005879C9">
            <w:pPr>
              <w:ind w:firstLine="480"/>
              <w:jc w:val="center"/>
              <w:rPr>
                <w:rFonts w:ascii="宋体" w:hAnsi="宋体"/>
              </w:rPr>
            </w:pPr>
            <w:r w:rsidRPr="00423F5F">
              <w:rPr>
                <w:rFonts w:ascii="宋体" w:hAnsi="宋体" w:hint="eastAsia"/>
              </w:rPr>
              <w:t>身份证号码</w:t>
            </w:r>
          </w:p>
        </w:tc>
        <w:tc>
          <w:tcPr>
            <w:tcW w:w="1097" w:type="dxa"/>
          </w:tcPr>
          <w:p w14:paraId="4F7A7570" w14:textId="321D9F88" w:rsidR="005879C9" w:rsidRPr="00423F5F" w:rsidRDefault="005879C9" w:rsidP="005879C9">
            <w:pPr>
              <w:ind w:firstLine="480"/>
              <w:jc w:val="center"/>
              <w:rPr>
                <w:rFonts w:ascii="宋体" w:hAnsi="宋体"/>
              </w:rPr>
            </w:pPr>
            <w:r w:rsidRPr="00423F5F">
              <w:rPr>
                <w:rFonts w:ascii="宋体" w:hAnsi="宋体" w:hint="eastAsia"/>
              </w:rPr>
              <w:t>是</w:t>
            </w:r>
          </w:p>
        </w:tc>
        <w:tc>
          <w:tcPr>
            <w:tcW w:w="3402" w:type="dxa"/>
          </w:tcPr>
          <w:p w14:paraId="27F82314" w14:textId="5605BCAC" w:rsidR="005879C9" w:rsidRPr="00423F5F" w:rsidRDefault="005879C9" w:rsidP="005879C9">
            <w:pPr>
              <w:ind w:firstLine="480"/>
              <w:jc w:val="center"/>
              <w:rPr>
                <w:rFonts w:ascii="宋体" w:hAnsi="宋体"/>
              </w:rPr>
            </w:pPr>
            <w:r w:rsidRPr="00423F5F">
              <w:rPr>
                <w:rFonts w:ascii="宋体" w:hAnsi="宋体" w:hint="eastAsia"/>
              </w:rPr>
              <w:t>必须是正确的身份证号码</w:t>
            </w:r>
          </w:p>
        </w:tc>
        <w:tc>
          <w:tcPr>
            <w:tcW w:w="1893" w:type="dxa"/>
          </w:tcPr>
          <w:p w14:paraId="7566847D" w14:textId="3CC31A41" w:rsidR="005879C9" w:rsidRPr="00423F5F" w:rsidRDefault="005879C9" w:rsidP="005879C9">
            <w:pPr>
              <w:ind w:firstLine="480"/>
              <w:jc w:val="center"/>
              <w:rPr>
                <w:rFonts w:ascii="宋体" w:hAnsi="宋体"/>
              </w:rPr>
            </w:pPr>
            <w:r w:rsidRPr="00423F5F">
              <w:rPr>
                <w:rFonts w:ascii="宋体" w:hAnsi="宋体" w:hint="eastAsia"/>
              </w:rPr>
              <w:t>身份证号码格式有误</w:t>
            </w:r>
          </w:p>
        </w:tc>
      </w:tr>
    </w:tbl>
    <w:p w14:paraId="314AD5FD" w14:textId="574849B9" w:rsidR="007B4AF0" w:rsidRPr="00423F5F" w:rsidRDefault="005879C9" w:rsidP="00FF1DE4">
      <w:pPr>
        <w:ind w:firstLine="480"/>
        <w:rPr>
          <w:rFonts w:ascii="宋体" w:hAnsi="宋体"/>
        </w:rPr>
      </w:pPr>
      <w:r w:rsidRPr="00423F5F">
        <w:rPr>
          <w:rFonts w:ascii="宋体" w:hAnsi="宋体"/>
        </w:rPr>
        <w:tab/>
        <w:t>2</w:t>
      </w:r>
      <w:r w:rsidRPr="00423F5F">
        <w:rPr>
          <w:rFonts w:ascii="宋体" w:hAnsi="宋体" w:hint="eastAsia"/>
        </w:rPr>
        <w:t>）用户收听信息</w:t>
      </w:r>
    </w:p>
    <w:p w14:paraId="0B412A42" w14:textId="0F7A028C" w:rsidR="005879C9" w:rsidRPr="00423F5F" w:rsidRDefault="005879C9" w:rsidP="00FF1DE4">
      <w:pPr>
        <w:ind w:firstLine="480"/>
        <w:rPr>
          <w:rFonts w:ascii="宋体" w:hAnsi="宋体"/>
        </w:rPr>
      </w:pPr>
      <w:r w:rsidRPr="00423F5F">
        <w:rPr>
          <w:rFonts w:ascii="宋体" w:hAnsi="宋体"/>
        </w:rPr>
        <w:tab/>
      </w:r>
      <w:r w:rsidRPr="00423F5F">
        <w:rPr>
          <w:rFonts w:ascii="宋体" w:hAnsi="宋体" w:hint="eastAsia"/>
        </w:rPr>
        <w:t>资源管理系统会自动的记录用户收听的</w:t>
      </w:r>
      <w:r w:rsidR="00B70A79" w:rsidRPr="00423F5F">
        <w:rPr>
          <w:rFonts w:ascii="宋体" w:hAnsi="宋体" w:hint="eastAsia"/>
        </w:rPr>
        <w:t>数字音乐</w:t>
      </w:r>
      <w:r w:rsidRPr="00423F5F">
        <w:rPr>
          <w:rFonts w:ascii="宋体" w:hAnsi="宋体" w:hint="eastAsia"/>
        </w:rPr>
        <w:t>历史记录，包括听歌累积时长，听歌历史歌</w:t>
      </w:r>
      <w:r w:rsidR="006612EF" w:rsidRPr="00423F5F">
        <w:rPr>
          <w:rFonts w:ascii="宋体" w:hAnsi="宋体" w:hint="eastAsia"/>
        </w:rPr>
        <w:t>名</w:t>
      </w:r>
      <w:r w:rsidRPr="00423F5F">
        <w:rPr>
          <w:rFonts w:ascii="宋体" w:hAnsi="宋体" w:hint="eastAsia"/>
        </w:rPr>
        <w:t>，</w:t>
      </w:r>
      <w:r w:rsidR="00B70A79" w:rsidRPr="00423F5F">
        <w:rPr>
          <w:rFonts w:ascii="宋体" w:hAnsi="宋体" w:hint="eastAsia"/>
        </w:rPr>
        <w:t>数字音乐</w:t>
      </w:r>
      <w:r w:rsidR="006612EF" w:rsidRPr="00423F5F">
        <w:rPr>
          <w:rFonts w:ascii="宋体" w:hAnsi="宋体" w:hint="eastAsia"/>
        </w:rPr>
        <w:t>基本信息，</w:t>
      </w:r>
      <w:r w:rsidR="00B70A79" w:rsidRPr="00423F5F">
        <w:rPr>
          <w:rFonts w:ascii="宋体" w:hAnsi="宋体" w:hint="eastAsia"/>
        </w:rPr>
        <w:t>数字音乐</w:t>
      </w:r>
      <w:r w:rsidRPr="00423F5F">
        <w:rPr>
          <w:rFonts w:ascii="宋体" w:hAnsi="宋体" w:hint="eastAsia"/>
        </w:rPr>
        <w:t>播放列表。用户可以通过这些收听信息再次收听自己曾经听过的</w:t>
      </w:r>
      <w:r w:rsidR="00B70A79" w:rsidRPr="00423F5F">
        <w:rPr>
          <w:rFonts w:ascii="宋体" w:hAnsi="宋体" w:hint="eastAsia"/>
        </w:rPr>
        <w:t>数字音乐</w:t>
      </w:r>
      <w:r w:rsidRPr="00423F5F">
        <w:rPr>
          <w:rFonts w:ascii="宋体" w:hAnsi="宋体" w:hint="eastAsia"/>
        </w:rPr>
        <w:t>，也可以将未听过的</w:t>
      </w:r>
      <w:r w:rsidR="00B70A79" w:rsidRPr="00423F5F">
        <w:rPr>
          <w:rFonts w:ascii="宋体" w:hAnsi="宋体" w:hint="eastAsia"/>
        </w:rPr>
        <w:t>数字音乐</w:t>
      </w:r>
      <w:r w:rsidRPr="00423F5F">
        <w:rPr>
          <w:rFonts w:ascii="宋体" w:hAnsi="宋体" w:hint="eastAsia"/>
        </w:rPr>
        <w:t>加入播放列表等待下一曲播放。</w:t>
      </w:r>
      <w:r w:rsidR="006612EF" w:rsidRPr="00423F5F">
        <w:rPr>
          <w:rFonts w:ascii="宋体" w:hAnsi="宋体" w:hint="eastAsia"/>
        </w:rPr>
        <w:t>在收听信息列表里可以试听</w:t>
      </w:r>
      <w:r w:rsidR="00B70A79" w:rsidRPr="00423F5F">
        <w:rPr>
          <w:rFonts w:ascii="宋体" w:hAnsi="宋体" w:hint="eastAsia"/>
        </w:rPr>
        <w:t>数字音乐</w:t>
      </w:r>
      <w:r w:rsidR="006612EF" w:rsidRPr="00423F5F">
        <w:rPr>
          <w:rFonts w:ascii="宋体" w:hAnsi="宋体" w:hint="eastAsia"/>
        </w:rPr>
        <w:t>，同时也可以直接在列表中进入</w:t>
      </w:r>
      <w:r w:rsidR="00B70A79" w:rsidRPr="00423F5F">
        <w:rPr>
          <w:rFonts w:ascii="宋体" w:hAnsi="宋体" w:hint="eastAsia"/>
        </w:rPr>
        <w:t>数字音乐</w:t>
      </w:r>
      <w:r w:rsidR="006612EF" w:rsidRPr="00423F5F">
        <w:rPr>
          <w:rFonts w:ascii="宋体" w:hAnsi="宋体" w:hint="eastAsia"/>
        </w:rPr>
        <w:t>的购买界面。</w:t>
      </w:r>
    </w:p>
    <w:p w14:paraId="01CAE4AD" w14:textId="450BD6C4" w:rsidR="006612EF" w:rsidRPr="00423F5F" w:rsidRDefault="006612EF" w:rsidP="00FF1DE4">
      <w:pPr>
        <w:ind w:firstLine="480"/>
        <w:rPr>
          <w:rFonts w:ascii="宋体" w:hAnsi="宋体"/>
        </w:rPr>
      </w:pPr>
      <w:r w:rsidRPr="00423F5F">
        <w:rPr>
          <w:rFonts w:ascii="宋体" w:hAnsi="宋体"/>
        </w:rPr>
        <w:tab/>
        <w:t>3</w:t>
      </w:r>
      <w:r w:rsidRPr="00423F5F">
        <w:rPr>
          <w:rFonts w:ascii="宋体" w:hAnsi="宋体" w:hint="eastAsia"/>
        </w:rPr>
        <w:t>）用户购买记录</w:t>
      </w:r>
    </w:p>
    <w:p w14:paraId="723AFD1C" w14:textId="560876F3" w:rsidR="006612EF" w:rsidRPr="00423F5F" w:rsidRDefault="006612EF" w:rsidP="00FF1DE4">
      <w:pPr>
        <w:ind w:firstLine="480"/>
        <w:rPr>
          <w:rFonts w:ascii="宋体" w:hAnsi="宋体"/>
        </w:rPr>
      </w:pPr>
      <w:r w:rsidRPr="00423F5F">
        <w:rPr>
          <w:rFonts w:ascii="宋体" w:hAnsi="宋体"/>
        </w:rPr>
        <w:tab/>
      </w:r>
      <w:r w:rsidRPr="00423F5F">
        <w:rPr>
          <w:rFonts w:ascii="宋体" w:hAnsi="宋体" w:hint="eastAsia"/>
        </w:rPr>
        <w:t>在这里用户可以看到自己的购物车信息，历史购买记录。</w:t>
      </w:r>
    </w:p>
    <w:p w14:paraId="1DC83D05" w14:textId="1F631A9C" w:rsidR="006612EF" w:rsidRPr="00423F5F" w:rsidRDefault="006612EF" w:rsidP="00FF1DE4">
      <w:pPr>
        <w:ind w:firstLine="480"/>
        <w:rPr>
          <w:rFonts w:ascii="宋体" w:hAnsi="宋体"/>
        </w:rPr>
      </w:pPr>
      <w:r w:rsidRPr="00423F5F">
        <w:rPr>
          <w:rFonts w:ascii="宋体" w:hAnsi="宋体"/>
        </w:rPr>
        <w:tab/>
        <w:t>4</w:t>
      </w:r>
      <w:r w:rsidRPr="00423F5F">
        <w:rPr>
          <w:rFonts w:ascii="宋体" w:hAnsi="宋体" w:hint="eastAsia"/>
        </w:rPr>
        <w:t>）用户收益信息</w:t>
      </w:r>
    </w:p>
    <w:p w14:paraId="3800840D" w14:textId="22A31DB9" w:rsidR="006612EF" w:rsidRPr="00423F5F" w:rsidRDefault="006612EF" w:rsidP="00FF1DE4">
      <w:pPr>
        <w:ind w:firstLine="480"/>
        <w:rPr>
          <w:rFonts w:ascii="宋体" w:hAnsi="宋体"/>
        </w:rPr>
      </w:pPr>
      <w:r w:rsidRPr="00423F5F">
        <w:rPr>
          <w:rFonts w:ascii="宋体" w:hAnsi="宋体"/>
        </w:rPr>
        <w:tab/>
      </w:r>
      <w:r w:rsidRPr="00423F5F">
        <w:rPr>
          <w:rFonts w:ascii="宋体" w:hAnsi="宋体" w:hint="eastAsia"/>
        </w:rPr>
        <w:t>作为本网站的原创歌手，上</w:t>
      </w:r>
      <w:proofErr w:type="gramStart"/>
      <w:r w:rsidRPr="00423F5F">
        <w:rPr>
          <w:rFonts w:ascii="宋体" w:hAnsi="宋体" w:hint="eastAsia"/>
        </w:rPr>
        <w:t>传通过</w:t>
      </w:r>
      <w:proofErr w:type="gramEnd"/>
      <w:r w:rsidRPr="00423F5F">
        <w:rPr>
          <w:rFonts w:ascii="宋体" w:hAnsi="宋体" w:hint="eastAsia"/>
        </w:rPr>
        <w:t>审核的原创</w:t>
      </w:r>
      <w:r w:rsidR="00B70A79" w:rsidRPr="00423F5F">
        <w:rPr>
          <w:rFonts w:ascii="宋体" w:hAnsi="宋体" w:hint="eastAsia"/>
        </w:rPr>
        <w:t>数字音乐</w:t>
      </w:r>
      <w:r w:rsidRPr="00423F5F">
        <w:rPr>
          <w:rFonts w:ascii="宋体" w:hAnsi="宋体" w:hint="eastAsia"/>
        </w:rPr>
        <w:t>用户就能够在展示页面展示自己上传的原创</w:t>
      </w:r>
      <w:r w:rsidR="00B70A79" w:rsidRPr="00423F5F">
        <w:rPr>
          <w:rFonts w:ascii="宋体" w:hAnsi="宋体" w:hint="eastAsia"/>
        </w:rPr>
        <w:t>数字音乐</w:t>
      </w:r>
      <w:r w:rsidRPr="00423F5F">
        <w:rPr>
          <w:rFonts w:ascii="宋体" w:hAnsi="宋体" w:hint="eastAsia"/>
        </w:rPr>
        <w:t>，在他人购买之后会有部分收益到用户的账户上。另部分收益会被本网站收取作为网站的基本运营维护费用。如果用户原创</w:t>
      </w:r>
      <w:r w:rsidR="00B70A79" w:rsidRPr="00423F5F">
        <w:rPr>
          <w:rFonts w:ascii="宋体" w:hAnsi="宋体" w:hint="eastAsia"/>
        </w:rPr>
        <w:t>数字音乐</w:t>
      </w:r>
      <w:r w:rsidRPr="00423F5F">
        <w:rPr>
          <w:rFonts w:ascii="宋体" w:hAnsi="宋体" w:hint="eastAsia"/>
        </w:rPr>
        <w:t>的收听量和销售量是本站</w:t>
      </w:r>
      <w:proofErr w:type="gramStart"/>
      <w:r w:rsidRPr="00423F5F">
        <w:rPr>
          <w:rFonts w:ascii="宋体" w:hAnsi="宋体" w:hint="eastAsia"/>
        </w:rPr>
        <w:t>的月榜第一</w:t>
      </w:r>
      <w:proofErr w:type="gramEnd"/>
      <w:r w:rsidRPr="00423F5F">
        <w:rPr>
          <w:rFonts w:ascii="宋体" w:hAnsi="宋体" w:hint="eastAsia"/>
        </w:rPr>
        <w:t>，会触发本站的奖励制度。这些奖励会在收益明细中展示。</w:t>
      </w:r>
    </w:p>
    <w:p w14:paraId="1F47B6D4" w14:textId="014AA57D" w:rsidR="0086728E" w:rsidRPr="00423F5F" w:rsidRDefault="0086728E" w:rsidP="00FF1DE4">
      <w:pPr>
        <w:ind w:firstLine="480"/>
        <w:rPr>
          <w:rFonts w:ascii="宋体" w:hAnsi="宋体"/>
        </w:rPr>
      </w:pPr>
      <w:r w:rsidRPr="00423F5F">
        <w:rPr>
          <w:rFonts w:ascii="宋体" w:hAnsi="宋体"/>
        </w:rPr>
        <w:tab/>
        <w:t>5</w:t>
      </w:r>
      <w:r w:rsidRPr="00423F5F">
        <w:rPr>
          <w:rFonts w:ascii="宋体" w:hAnsi="宋体" w:hint="eastAsia"/>
        </w:rPr>
        <w:t>）用户购物车信息</w:t>
      </w:r>
    </w:p>
    <w:p w14:paraId="27BB6FEC" w14:textId="55444756" w:rsidR="0086728E" w:rsidRPr="00423F5F" w:rsidRDefault="0086728E" w:rsidP="00FF1DE4">
      <w:pPr>
        <w:ind w:firstLine="480"/>
        <w:rPr>
          <w:rFonts w:ascii="宋体" w:hAnsi="宋体"/>
        </w:rPr>
      </w:pPr>
      <w:r w:rsidRPr="00423F5F">
        <w:rPr>
          <w:rFonts w:ascii="宋体" w:hAnsi="宋体"/>
        </w:rPr>
        <w:tab/>
      </w:r>
      <w:r w:rsidRPr="00423F5F">
        <w:rPr>
          <w:rFonts w:ascii="宋体" w:hAnsi="宋体" w:hint="eastAsia"/>
        </w:rPr>
        <w:t>购物车会作为电子商务网站重要的组成部分，为用户提供了很多的方便。购物车会记录用户加入购物车而未付款的商品</w:t>
      </w:r>
      <w:r w:rsidR="009A40AF" w:rsidRPr="00423F5F">
        <w:rPr>
          <w:rFonts w:ascii="宋体" w:hAnsi="宋体" w:hint="eastAsia"/>
        </w:rPr>
        <w:t>，待用户付款后会自动清空购物车，或者在用户使用商品删除功能时也会清除商品。</w:t>
      </w:r>
    </w:p>
    <w:p w14:paraId="37719844" w14:textId="35AC113B" w:rsidR="009A40AF" w:rsidRPr="00423F5F" w:rsidRDefault="009A40AF" w:rsidP="00FF1DE4">
      <w:pPr>
        <w:ind w:firstLine="480"/>
        <w:rPr>
          <w:rFonts w:ascii="宋体" w:hAnsi="宋体"/>
        </w:rPr>
      </w:pPr>
      <w:r w:rsidRPr="00423F5F">
        <w:rPr>
          <w:rFonts w:ascii="宋体" w:hAnsi="宋体"/>
        </w:rPr>
        <w:tab/>
        <w:t>6</w:t>
      </w:r>
      <w:r w:rsidRPr="00423F5F">
        <w:rPr>
          <w:rFonts w:ascii="宋体" w:hAnsi="宋体" w:hint="eastAsia"/>
        </w:rPr>
        <w:t>）用户上传信息</w:t>
      </w:r>
    </w:p>
    <w:p w14:paraId="251DDD9A" w14:textId="4405B7A5" w:rsidR="009A40AF" w:rsidRPr="00423F5F" w:rsidRDefault="009A40AF" w:rsidP="00FF1DE4">
      <w:pPr>
        <w:ind w:firstLine="480"/>
        <w:rPr>
          <w:rFonts w:ascii="宋体" w:hAnsi="宋体"/>
        </w:rPr>
      </w:pPr>
      <w:r w:rsidRPr="00423F5F">
        <w:rPr>
          <w:rFonts w:ascii="宋体" w:hAnsi="宋体"/>
        </w:rPr>
        <w:tab/>
      </w:r>
      <w:r w:rsidRPr="00423F5F">
        <w:rPr>
          <w:rFonts w:ascii="宋体" w:hAnsi="宋体" w:hint="eastAsia"/>
        </w:rPr>
        <w:t>原创</w:t>
      </w:r>
      <w:r w:rsidR="00B70A79" w:rsidRPr="00423F5F">
        <w:rPr>
          <w:rFonts w:ascii="宋体" w:hAnsi="宋体" w:hint="eastAsia"/>
        </w:rPr>
        <w:t>数字音乐</w:t>
      </w:r>
      <w:r w:rsidRPr="00423F5F">
        <w:rPr>
          <w:rFonts w:ascii="宋体" w:hAnsi="宋体" w:hint="eastAsia"/>
        </w:rPr>
        <w:t>用户需要在这里上传原创</w:t>
      </w:r>
      <w:r w:rsidR="00B70A79" w:rsidRPr="00423F5F">
        <w:rPr>
          <w:rFonts w:ascii="宋体" w:hAnsi="宋体" w:hint="eastAsia"/>
        </w:rPr>
        <w:t>数字音乐</w:t>
      </w:r>
      <w:r w:rsidRPr="00423F5F">
        <w:rPr>
          <w:rFonts w:ascii="宋体" w:hAnsi="宋体" w:hint="eastAsia"/>
        </w:rPr>
        <w:t>，上传时需要用户填写</w:t>
      </w:r>
      <w:r w:rsidR="00B70A79" w:rsidRPr="00423F5F">
        <w:rPr>
          <w:rFonts w:ascii="宋体" w:hAnsi="宋体" w:hint="eastAsia"/>
        </w:rPr>
        <w:lastRenderedPageBreak/>
        <w:t>数字音乐</w:t>
      </w:r>
      <w:r w:rsidRPr="00423F5F">
        <w:rPr>
          <w:rFonts w:ascii="宋体" w:hAnsi="宋体" w:hint="eastAsia"/>
        </w:rPr>
        <w:t>基本信息；包括</w:t>
      </w:r>
      <w:r w:rsidR="00B70A79" w:rsidRPr="00423F5F">
        <w:rPr>
          <w:rFonts w:ascii="宋体" w:hAnsi="宋体" w:hint="eastAsia"/>
        </w:rPr>
        <w:t>数字音乐</w:t>
      </w:r>
      <w:r w:rsidRPr="00423F5F">
        <w:rPr>
          <w:rFonts w:ascii="宋体" w:hAnsi="宋体" w:hint="eastAsia"/>
        </w:rPr>
        <w:t>名称，原创作者信息，</w:t>
      </w:r>
      <w:r w:rsidR="00B70A79" w:rsidRPr="00423F5F">
        <w:rPr>
          <w:rFonts w:ascii="宋体" w:hAnsi="宋体" w:hint="eastAsia"/>
        </w:rPr>
        <w:t>数字音乐</w:t>
      </w:r>
      <w:r w:rsidRPr="00423F5F">
        <w:rPr>
          <w:rFonts w:ascii="宋体" w:hAnsi="宋体" w:hint="eastAsia"/>
        </w:rPr>
        <w:t>封面，</w:t>
      </w:r>
      <w:r w:rsidR="00B70A79" w:rsidRPr="00423F5F">
        <w:rPr>
          <w:rFonts w:ascii="宋体" w:hAnsi="宋体" w:hint="eastAsia"/>
        </w:rPr>
        <w:t>数字音乐</w:t>
      </w:r>
      <w:r w:rsidRPr="00423F5F">
        <w:rPr>
          <w:rFonts w:ascii="宋体" w:hAnsi="宋体" w:hint="eastAsia"/>
        </w:rPr>
        <w:t>时长，</w:t>
      </w:r>
      <w:r w:rsidR="00B70A79" w:rsidRPr="00423F5F">
        <w:rPr>
          <w:rFonts w:ascii="宋体" w:hAnsi="宋体" w:hint="eastAsia"/>
        </w:rPr>
        <w:t>数字音乐</w:t>
      </w:r>
      <w:r w:rsidRPr="00423F5F">
        <w:rPr>
          <w:rFonts w:ascii="宋体" w:hAnsi="宋体" w:hint="eastAsia"/>
        </w:rPr>
        <w:t>文件资源，上传之后会在审核状态，后台管理员审核通过后会标记</w:t>
      </w:r>
      <w:r w:rsidR="00B70A79" w:rsidRPr="00423F5F">
        <w:rPr>
          <w:rFonts w:ascii="宋体" w:hAnsi="宋体" w:hint="eastAsia"/>
        </w:rPr>
        <w:t>数字音乐</w:t>
      </w:r>
      <w:r w:rsidRPr="00423F5F">
        <w:rPr>
          <w:rFonts w:ascii="宋体" w:hAnsi="宋体" w:hint="eastAsia"/>
        </w:rPr>
        <w:t>审核通过。未通过的会标记未通过审核。</w:t>
      </w:r>
    </w:p>
    <w:p w14:paraId="676645F0" w14:textId="489233AA" w:rsidR="009A40AF" w:rsidRPr="00423F5F" w:rsidRDefault="009A40AF" w:rsidP="00051658">
      <w:pPr>
        <w:pStyle w:val="3"/>
        <w:ind w:firstLine="560"/>
      </w:pPr>
      <w:bookmarkStart w:id="26" w:name="_Toc37628274"/>
      <w:r w:rsidRPr="00423F5F">
        <w:t xml:space="preserve">3.2.2 </w:t>
      </w:r>
      <w:r w:rsidR="00B70A79" w:rsidRPr="00423F5F">
        <w:rPr>
          <w:rFonts w:hint="eastAsia"/>
        </w:rPr>
        <w:t>数字音乐</w:t>
      </w:r>
      <w:r w:rsidRPr="00423F5F">
        <w:rPr>
          <w:rFonts w:hint="eastAsia"/>
        </w:rPr>
        <w:t>信息</w:t>
      </w:r>
      <w:bookmarkEnd w:id="26"/>
    </w:p>
    <w:p w14:paraId="351E745C" w14:textId="2BD4E90F" w:rsidR="009A40AF" w:rsidRPr="00423F5F" w:rsidRDefault="00B70A79" w:rsidP="009A40AF">
      <w:pPr>
        <w:ind w:firstLine="480"/>
        <w:rPr>
          <w:rFonts w:ascii="宋体" w:hAnsi="宋体"/>
        </w:rPr>
      </w:pPr>
      <w:r w:rsidRPr="00423F5F">
        <w:rPr>
          <w:rFonts w:ascii="宋体" w:hAnsi="宋体" w:hint="eastAsia"/>
        </w:rPr>
        <w:t>数字音乐</w:t>
      </w:r>
      <w:r w:rsidR="009A40AF" w:rsidRPr="00423F5F">
        <w:rPr>
          <w:rFonts w:ascii="宋体" w:hAnsi="宋体" w:hint="eastAsia"/>
        </w:rPr>
        <w:t>信息模块又包括</w:t>
      </w:r>
      <w:r w:rsidRPr="00423F5F">
        <w:rPr>
          <w:rFonts w:ascii="宋体" w:hAnsi="宋体" w:hint="eastAsia"/>
        </w:rPr>
        <w:t>数字音乐</w:t>
      </w:r>
      <w:r w:rsidR="009A40AF" w:rsidRPr="00423F5F">
        <w:rPr>
          <w:rFonts w:ascii="宋体" w:hAnsi="宋体" w:hint="eastAsia"/>
        </w:rPr>
        <w:t>基本信息，</w:t>
      </w:r>
      <w:r w:rsidRPr="00423F5F">
        <w:rPr>
          <w:rFonts w:ascii="宋体" w:hAnsi="宋体" w:hint="eastAsia"/>
        </w:rPr>
        <w:t>数字音乐</w:t>
      </w:r>
      <w:r w:rsidR="009A40AF" w:rsidRPr="00423F5F">
        <w:rPr>
          <w:rFonts w:ascii="宋体" w:hAnsi="宋体" w:hint="eastAsia"/>
        </w:rPr>
        <w:t>类型信息，</w:t>
      </w:r>
      <w:r w:rsidRPr="00423F5F">
        <w:rPr>
          <w:rFonts w:ascii="宋体" w:hAnsi="宋体" w:hint="eastAsia"/>
        </w:rPr>
        <w:t>数字音乐</w:t>
      </w:r>
      <w:r w:rsidR="009A40AF" w:rsidRPr="00423F5F">
        <w:rPr>
          <w:rFonts w:ascii="宋体" w:hAnsi="宋体" w:hint="eastAsia"/>
        </w:rPr>
        <w:t>文件资源，</w:t>
      </w:r>
      <w:r w:rsidRPr="00423F5F">
        <w:rPr>
          <w:rFonts w:ascii="宋体" w:hAnsi="宋体" w:hint="eastAsia"/>
        </w:rPr>
        <w:t>数字音乐</w:t>
      </w:r>
      <w:r w:rsidR="009A40AF" w:rsidRPr="00423F5F">
        <w:rPr>
          <w:rFonts w:ascii="宋体" w:hAnsi="宋体" w:hint="eastAsia"/>
        </w:rPr>
        <w:t>审核信息</w:t>
      </w:r>
      <w:r w:rsidR="008967E0" w:rsidRPr="00423F5F">
        <w:rPr>
          <w:rFonts w:ascii="宋体" w:hAnsi="宋体" w:hint="eastAsia"/>
        </w:rPr>
        <w:t>四</w:t>
      </w:r>
      <w:r w:rsidR="009A40AF" w:rsidRPr="00423F5F">
        <w:rPr>
          <w:rFonts w:ascii="宋体" w:hAnsi="宋体" w:hint="eastAsia"/>
        </w:rPr>
        <w:t>个模块。</w:t>
      </w:r>
      <w:r w:rsidRPr="00423F5F">
        <w:rPr>
          <w:rFonts w:ascii="宋体" w:hAnsi="宋体" w:hint="eastAsia"/>
        </w:rPr>
        <w:t>数字音乐的基本信息是由用户进行填写制作的。是根据管理员审核贴的标签。而对于数字音乐文件资源是存储于服务器资源管理器，本站主要通过管理文件资源路径管理文件。</w:t>
      </w:r>
    </w:p>
    <w:p w14:paraId="58373E62" w14:textId="21FDB84C" w:rsidR="009A40AF" w:rsidRPr="00423F5F" w:rsidRDefault="009A40AF" w:rsidP="00FF1DE4">
      <w:pPr>
        <w:ind w:firstLine="480"/>
        <w:rPr>
          <w:rFonts w:ascii="宋体" w:hAnsi="宋体"/>
        </w:rPr>
      </w:pPr>
      <w:r w:rsidRPr="00423F5F">
        <w:rPr>
          <w:rFonts w:ascii="宋体" w:hAnsi="宋体"/>
        </w:rPr>
        <w:t>1</w:t>
      </w:r>
      <w:r w:rsidRPr="00423F5F">
        <w:rPr>
          <w:rFonts w:ascii="宋体" w:hAnsi="宋体" w:hint="eastAsia"/>
        </w:rPr>
        <w:t>）</w:t>
      </w:r>
      <w:r w:rsidR="00B70A79" w:rsidRPr="00423F5F">
        <w:rPr>
          <w:rFonts w:ascii="宋体" w:hAnsi="宋体" w:hint="eastAsia"/>
        </w:rPr>
        <w:t>数字音乐</w:t>
      </w:r>
      <w:r w:rsidRPr="00423F5F">
        <w:rPr>
          <w:rFonts w:ascii="宋体" w:hAnsi="宋体" w:hint="eastAsia"/>
        </w:rPr>
        <w:t>基本信息</w:t>
      </w:r>
    </w:p>
    <w:p w14:paraId="40C8F7AD" w14:textId="1D93F8E7" w:rsidR="00B70A79" w:rsidRPr="00423F5F" w:rsidRDefault="00B70A79" w:rsidP="00FF1DE4">
      <w:pPr>
        <w:ind w:firstLine="480"/>
        <w:rPr>
          <w:rFonts w:ascii="宋体" w:hAnsi="宋体"/>
        </w:rPr>
      </w:pPr>
      <w:r w:rsidRPr="00423F5F">
        <w:rPr>
          <w:rFonts w:ascii="宋体" w:hAnsi="宋体" w:hint="eastAsia"/>
        </w:rPr>
        <w:t>数字音乐的基本信息包含数字音乐的名称，基本封面，原创作者，上传用户，文件资源路径。</w:t>
      </w:r>
      <w:r w:rsidR="008B4B24" w:rsidRPr="00423F5F">
        <w:rPr>
          <w:rFonts w:ascii="宋体" w:hAnsi="宋体" w:hint="eastAsia"/>
        </w:rPr>
        <w:t>这些信息有上</w:t>
      </w:r>
      <w:proofErr w:type="gramStart"/>
      <w:r w:rsidR="008B4B24" w:rsidRPr="00423F5F">
        <w:rPr>
          <w:rFonts w:ascii="宋体" w:hAnsi="宋体" w:hint="eastAsia"/>
        </w:rPr>
        <w:t>传用户</w:t>
      </w:r>
      <w:proofErr w:type="gramEnd"/>
      <w:r w:rsidR="008B4B24" w:rsidRPr="00423F5F">
        <w:rPr>
          <w:rFonts w:ascii="宋体" w:hAnsi="宋体" w:hint="eastAsia"/>
        </w:rPr>
        <w:t>直接填写并直接录入数据库。</w:t>
      </w:r>
    </w:p>
    <w:p w14:paraId="1516A753" w14:textId="50C07FB9" w:rsidR="008B4B24" w:rsidRPr="00423F5F" w:rsidRDefault="008B4B24" w:rsidP="00FF1DE4">
      <w:pPr>
        <w:ind w:firstLine="480"/>
        <w:rPr>
          <w:rFonts w:ascii="宋体" w:hAnsi="宋体"/>
        </w:rPr>
      </w:pPr>
      <w:r w:rsidRPr="00423F5F">
        <w:rPr>
          <w:rFonts w:ascii="宋体" w:hAnsi="宋体"/>
        </w:rPr>
        <w:t>2</w:t>
      </w:r>
      <w:r w:rsidRPr="00423F5F">
        <w:rPr>
          <w:rFonts w:ascii="宋体" w:hAnsi="宋体" w:hint="eastAsia"/>
        </w:rPr>
        <w:t>）数字音乐类型</w:t>
      </w:r>
    </w:p>
    <w:p w14:paraId="63B8827B" w14:textId="03F0B2D4" w:rsidR="008B4B24" w:rsidRPr="00423F5F" w:rsidRDefault="008B4B24" w:rsidP="00FF1DE4">
      <w:pPr>
        <w:ind w:firstLine="480"/>
        <w:rPr>
          <w:rFonts w:ascii="宋体" w:hAnsi="宋体"/>
        </w:rPr>
      </w:pPr>
      <w:r w:rsidRPr="00423F5F">
        <w:rPr>
          <w:rFonts w:ascii="宋体" w:hAnsi="宋体" w:hint="eastAsia"/>
        </w:rPr>
        <w:t>是数字音乐在管理员审核时管理员贴上的标签，通过这些类型标签更好地为数字音乐分类识别。以及</w:t>
      </w:r>
      <w:proofErr w:type="gramStart"/>
      <w:r w:rsidRPr="00423F5F">
        <w:rPr>
          <w:rFonts w:ascii="宋体" w:hAnsi="宋体" w:hint="eastAsia"/>
        </w:rPr>
        <w:t>方便通过</w:t>
      </w:r>
      <w:proofErr w:type="gramEnd"/>
      <w:r w:rsidRPr="00423F5F">
        <w:rPr>
          <w:rFonts w:ascii="宋体" w:hAnsi="宋体" w:hint="eastAsia"/>
        </w:rPr>
        <w:t>标签推荐给有相同爱好的用户，提升用户浏览体验。</w:t>
      </w:r>
    </w:p>
    <w:p w14:paraId="2899D22F" w14:textId="44092198" w:rsidR="008B4B24" w:rsidRPr="00423F5F" w:rsidRDefault="008B4B24" w:rsidP="00FF1DE4">
      <w:pPr>
        <w:ind w:firstLine="480"/>
        <w:rPr>
          <w:rFonts w:ascii="宋体" w:hAnsi="宋体"/>
        </w:rPr>
      </w:pPr>
      <w:r w:rsidRPr="00423F5F">
        <w:rPr>
          <w:rFonts w:ascii="宋体" w:hAnsi="宋体"/>
        </w:rPr>
        <w:t>3</w:t>
      </w:r>
      <w:r w:rsidRPr="00423F5F">
        <w:rPr>
          <w:rFonts w:ascii="宋体" w:hAnsi="宋体" w:hint="eastAsia"/>
        </w:rPr>
        <w:t>）数字音乐文件资源</w:t>
      </w:r>
    </w:p>
    <w:p w14:paraId="1516A5B2" w14:textId="2D5A8F00" w:rsidR="008B4B24" w:rsidRPr="00423F5F" w:rsidRDefault="008B4B24" w:rsidP="00FF1DE4">
      <w:pPr>
        <w:ind w:firstLine="480"/>
        <w:rPr>
          <w:rFonts w:ascii="宋体" w:hAnsi="宋体"/>
        </w:rPr>
      </w:pPr>
      <w:r w:rsidRPr="00423F5F">
        <w:rPr>
          <w:rFonts w:ascii="宋体" w:hAnsi="宋体" w:hint="eastAsia"/>
        </w:rPr>
        <w:t>作为数字音乐的直接载体，以二进制文件的格式保存在阿里云服务器上，通过文件资源路径访问进而访问数字音乐文件资源，对于设置需要购买后方能访问的数字音乐会设置一定的</w:t>
      </w:r>
      <w:r w:rsidR="00505400" w:rsidRPr="00423F5F">
        <w:rPr>
          <w:rFonts w:ascii="宋体" w:hAnsi="宋体" w:hint="eastAsia"/>
        </w:rPr>
        <w:t>访问</w:t>
      </w:r>
      <w:r w:rsidRPr="00423F5F">
        <w:rPr>
          <w:rFonts w:ascii="宋体" w:hAnsi="宋体" w:hint="eastAsia"/>
        </w:rPr>
        <w:t>权限以保护原创</w:t>
      </w:r>
      <w:r w:rsidR="00505400" w:rsidRPr="00423F5F">
        <w:rPr>
          <w:rFonts w:ascii="宋体" w:hAnsi="宋体" w:hint="eastAsia"/>
        </w:rPr>
        <w:t>用户的基本权益。</w:t>
      </w:r>
    </w:p>
    <w:p w14:paraId="5E94D558" w14:textId="062CB11F" w:rsidR="008967E0" w:rsidRPr="00423F5F" w:rsidRDefault="008967E0" w:rsidP="00FF1DE4">
      <w:pPr>
        <w:ind w:firstLine="480"/>
        <w:rPr>
          <w:rFonts w:ascii="宋体" w:hAnsi="宋体"/>
        </w:rPr>
      </w:pPr>
      <w:r w:rsidRPr="00423F5F">
        <w:rPr>
          <w:rFonts w:ascii="宋体" w:hAnsi="宋体"/>
        </w:rPr>
        <w:t>4</w:t>
      </w:r>
      <w:r w:rsidRPr="00423F5F">
        <w:rPr>
          <w:rFonts w:ascii="宋体" w:hAnsi="宋体" w:hint="eastAsia"/>
        </w:rPr>
        <w:t>）数字音乐审核信息</w:t>
      </w:r>
    </w:p>
    <w:p w14:paraId="54D09A09" w14:textId="7B9395A0" w:rsidR="008967E0" w:rsidRPr="00423F5F" w:rsidRDefault="008967E0" w:rsidP="00FF1DE4">
      <w:pPr>
        <w:ind w:firstLine="480"/>
        <w:rPr>
          <w:rFonts w:ascii="宋体" w:hAnsi="宋体"/>
        </w:rPr>
      </w:pPr>
      <w:r w:rsidRPr="00423F5F">
        <w:rPr>
          <w:rFonts w:ascii="宋体" w:hAnsi="宋体" w:hint="eastAsia"/>
        </w:rPr>
        <w:t>在用户提交上</w:t>
      </w:r>
      <w:proofErr w:type="gramStart"/>
      <w:r w:rsidRPr="00423F5F">
        <w:rPr>
          <w:rFonts w:ascii="宋体" w:hAnsi="宋体" w:hint="eastAsia"/>
        </w:rPr>
        <w:t>传数字</w:t>
      </w:r>
      <w:proofErr w:type="gramEnd"/>
      <w:r w:rsidRPr="00423F5F">
        <w:rPr>
          <w:rFonts w:ascii="宋体" w:hAnsi="宋体" w:hint="eastAsia"/>
        </w:rPr>
        <w:t>音乐后，后台管理员会对数字音乐的合规性进行检查。检查的内容有</w:t>
      </w:r>
    </w:p>
    <w:p w14:paraId="0395DDB2" w14:textId="67E01123" w:rsidR="008967E0" w:rsidRPr="00423F5F" w:rsidRDefault="008967E0" w:rsidP="00FF1DE4">
      <w:pPr>
        <w:ind w:firstLine="480"/>
        <w:rPr>
          <w:rFonts w:ascii="宋体" w:hAnsi="宋体"/>
        </w:rPr>
      </w:pPr>
      <w:r w:rsidRPr="00423F5F">
        <w:rPr>
          <w:rFonts w:ascii="宋体" w:hAnsi="宋体" w:hint="eastAsia"/>
        </w:rPr>
        <w:t>a.音乐是否为原创，即对比云端服务器是否有相同的音乐文件，</w:t>
      </w:r>
    </w:p>
    <w:p w14:paraId="6CCBD385" w14:textId="19FE48DA" w:rsidR="008967E0" w:rsidRPr="00423F5F" w:rsidRDefault="008967E0" w:rsidP="00FF1DE4">
      <w:pPr>
        <w:ind w:firstLine="480"/>
        <w:rPr>
          <w:rFonts w:ascii="宋体" w:hAnsi="宋体"/>
        </w:rPr>
      </w:pPr>
      <w:r w:rsidRPr="00423F5F">
        <w:rPr>
          <w:rFonts w:ascii="宋体" w:hAnsi="宋体"/>
        </w:rPr>
        <w:t>b.</w:t>
      </w:r>
      <w:r w:rsidRPr="00423F5F">
        <w:rPr>
          <w:rFonts w:ascii="宋体" w:hAnsi="宋体" w:hint="eastAsia"/>
        </w:rPr>
        <w:t>音乐内容是否含有违法内容。</w:t>
      </w:r>
    </w:p>
    <w:p w14:paraId="77AF3646" w14:textId="4B3DA491" w:rsidR="008967E0" w:rsidRPr="00423F5F" w:rsidRDefault="008967E0" w:rsidP="00FF1DE4">
      <w:pPr>
        <w:ind w:firstLine="480"/>
        <w:rPr>
          <w:rFonts w:ascii="宋体" w:hAnsi="宋体"/>
        </w:rPr>
      </w:pPr>
      <w:r w:rsidRPr="00423F5F">
        <w:rPr>
          <w:rFonts w:ascii="宋体" w:hAnsi="宋体" w:hint="eastAsia"/>
        </w:rPr>
        <w:t>c</w:t>
      </w:r>
      <w:r w:rsidRPr="00423F5F">
        <w:rPr>
          <w:rFonts w:ascii="宋体" w:hAnsi="宋体"/>
        </w:rPr>
        <w:t>.</w:t>
      </w:r>
      <w:r w:rsidRPr="00423F5F">
        <w:rPr>
          <w:rFonts w:ascii="宋体" w:hAnsi="宋体" w:hint="eastAsia"/>
        </w:rPr>
        <w:t>是否为有效的数字音乐格式</w:t>
      </w:r>
    </w:p>
    <w:p w14:paraId="39D4977E" w14:textId="61BA732B" w:rsidR="008967E0" w:rsidRPr="00423F5F" w:rsidRDefault="008967E0" w:rsidP="00FF1DE4">
      <w:pPr>
        <w:ind w:firstLine="480"/>
        <w:rPr>
          <w:rFonts w:ascii="宋体" w:hAnsi="宋体"/>
        </w:rPr>
      </w:pPr>
      <w:r w:rsidRPr="00423F5F">
        <w:rPr>
          <w:rFonts w:ascii="宋体" w:hAnsi="宋体" w:hint="eastAsia"/>
        </w:rPr>
        <w:t>审核流程如下图所示：</w:t>
      </w:r>
    </w:p>
    <w:p w14:paraId="48E11994" w14:textId="211C15AC" w:rsidR="008967E0" w:rsidRDefault="008967E0" w:rsidP="00FF1DE4">
      <w:pPr>
        <w:ind w:firstLine="480"/>
        <w:rPr>
          <w:color w:val="000000" w:themeColor="text1"/>
        </w:rPr>
      </w:pPr>
    </w:p>
    <w:p w14:paraId="4D7827B3" w14:textId="5ED51B61" w:rsidR="00051658" w:rsidRPr="00423F5F" w:rsidRDefault="00051658" w:rsidP="00FF1DE4">
      <w:pPr>
        <w:ind w:firstLine="480"/>
        <w:rPr>
          <w:rFonts w:ascii="宋体" w:hAnsi="宋体"/>
        </w:rPr>
      </w:pPr>
      <w:r w:rsidRPr="00051658">
        <w:rPr>
          <w:rFonts w:hint="eastAsia"/>
          <w:noProof/>
        </w:rPr>
        <w:lastRenderedPageBreak/>
        <w:drawing>
          <wp:anchor distT="0" distB="0" distL="114300" distR="114300" simplePos="0" relativeHeight="251662848" behindDoc="0" locked="0" layoutInCell="1" allowOverlap="1" wp14:anchorId="7BE899D2" wp14:editId="36DA57CC">
            <wp:simplePos x="0" y="0"/>
            <wp:positionH relativeFrom="column">
              <wp:posOffset>0</wp:posOffset>
            </wp:positionH>
            <wp:positionV relativeFrom="paragraph">
              <wp:posOffset>127000</wp:posOffset>
            </wp:positionV>
            <wp:extent cx="5274310" cy="5350501"/>
            <wp:effectExtent l="0" t="0" r="0" b="0"/>
            <wp:wrapTopAndBottom/>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5350501"/>
                    </a:xfrm>
                    <a:prstGeom prst="rect">
                      <a:avLst/>
                    </a:prstGeom>
                    <a:noFill/>
                    <a:ln>
                      <a:noFill/>
                    </a:ln>
                  </pic:spPr>
                </pic:pic>
              </a:graphicData>
            </a:graphic>
          </wp:anchor>
        </w:drawing>
      </w:r>
    </w:p>
    <w:p w14:paraId="32DD0A4D" w14:textId="155CF775" w:rsidR="008967E0" w:rsidRPr="00423F5F" w:rsidRDefault="008967E0" w:rsidP="00FF1DE4">
      <w:pPr>
        <w:ind w:firstLine="480"/>
        <w:rPr>
          <w:rFonts w:ascii="宋体" w:hAnsi="宋体"/>
        </w:rPr>
      </w:pPr>
    </w:p>
    <w:p w14:paraId="2A8E139B" w14:textId="2FDDDED9" w:rsidR="00105651" w:rsidRPr="00423F5F" w:rsidRDefault="00105651" w:rsidP="00051658">
      <w:pPr>
        <w:pStyle w:val="2"/>
        <w:ind w:firstLine="640"/>
      </w:pPr>
      <w:bookmarkStart w:id="27" w:name="_Toc37628275"/>
      <w:r w:rsidRPr="00423F5F">
        <w:rPr>
          <w:rFonts w:hint="eastAsia"/>
        </w:rPr>
        <w:t>3</w:t>
      </w:r>
      <w:r w:rsidRPr="00423F5F">
        <w:t xml:space="preserve">.3 </w:t>
      </w:r>
      <w:r w:rsidRPr="00423F5F">
        <w:rPr>
          <w:rFonts w:hint="eastAsia"/>
        </w:rPr>
        <w:t>资源管理系统数据库设计</w:t>
      </w:r>
      <w:bookmarkEnd w:id="27"/>
    </w:p>
    <w:p w14:paraId="6DBB09FD" w14:textId="6404E32F" w:rsidR="00105651" w:rsidRPr="00423F5F" w:rsidRDefault="00105651" w:rsidP="00051658">
      <w:pPr>
        <w:ind w:firstLine="480"/>
        <w:rPr>
          <w:rFonts w:ascii="宋体" w:hAnsi="宋体"/>
          <w:lang w:val="x-none"/>
        </w:rPr>
      </w:pPr>
      <w:r w:rsidRPr="00423F5F">
        <w:rPr>
          <w:rFonts w:ascii="宋体" w:hAnsi="宋体" w:hint="eastAsia"/>
          <w:lang w:val="x-none"/>
        </w:rPr>
        <w:t>数据库的设计系统构架的根基，只有根基牢靠上层的建筑才能</w:t>
      </w:r>
      <w:proofErr w:type="gramStart"/>
      <w:r w:rsidRPr="00423F5F">
        <w:rPr>
          <w:rFonts w:ascii="宋体" w:hAnsi="宋体" w:hint="eastAsia"/>
          <w:lang w:val="x-none"/>
        </w:rPr>
        <w:t>越搭越</w:t>
      </w:r>
      <w:proofErr w:type="gramEnd"/>
      <w:r w:rsidRPr="00423F5F">
        <w:rPr>
          <w:rFonts w:ascii="宋体" w:hAnsi="宋体" w:hint="eastAsia"/>
          <w:lang w:val="x-none"/>
        </w:rPr>
        <w:t>高。巧妙的数据库设计不仅能提升系统性能，还能提升开发效率、降低维护成本、增强系统可扩展性【引用庞国莉】</w:t>
      </w:r>
    </w:p>
    <w:p w14:paraId="2A8C6701" w14:textId="5C8A4814" w:rsidR="00105651" w:rsidRPr="00423F5F" w:rsidRDefault="00105651" w:rsidP="00051658">
      <w:pPr>
        <w:ind w:firstLine="480"/>
        <w:rPr>
          <w:rFonts w:ascii="宋体" w:hAnsi="宋体"/>
          <w:lang w:val="x-none"/>
        </w:rPr>
      </w:pPr>
      <w:r w:rsidRPr="00423F5F">
        <w:rPr>
          <w:rFonts w:ascii="宋体" w:hAnsi="宋体" w:hint="eastAsia"/>
          <w:lang w:val="x-none"/>
        </w:rPr>
        <w:t>在线数字音乐销售平台数据库设计如下</w:t>
      </w:r>
    </w:p>
    <w:p w14:paraId="3FFBFEB5" w14:textId="683C84DF" w:rsidR="00CE6D1A" w:rsidRPr="00423F5F" w:rsidRDefault="00CE6D1A" w:rsidP="00FF1DE4">
      <w:pPr>
        <w:ind w:firstLine="480"/>
        <w:rPr>
          <w:rFonts w:ascii="宋体" w:hAnsi="宋体"/>
          <w:lang w:val="x-none"/>
        </w:rPr>
      </w:pPr>
      <w:r w:rsidRPr="00423F5F">
        <w:rPr>
          <w:rFonts w:ascii="宋体" w:hAnsi="宋体"/>
          <w:noProof/>
          <w:lang w:val="x-none"/>
        </w:rPr>
        <w:lastRenderedPageBreak/>
        <w:drawing>
          <wp:inline distT="0" distB="0" distL="0" distR="0" wp14:anchorId="74C257A5" wp14:editId="22849D39">
            <wp:extent cx="5274310" cy="3952875"/>
            <wp:effectExtent l="0" t="0" r="2540" b="9525"/>
            <wp:docPr id="135" name="图片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952875"/>
                    </a:xfrm>
                    <a:prstGeom prst="rect">
                      <a:avLst/>
                    </a:prstGeom>
                  </pic:spPr>
                </pic:pic>
              </a:graphicData>
            </a:graphic>
          </wp:inline>
        </w:drawing>
      </w:r>
    </w:p>
    <w:p w14:paraId="45E77DA2" w14:textId="5CCB7E73" w:rsidR="00105651" w:rsidRPr="00423F5F" w:rsidRDefault="00105651" w:rsidP="00FF1DE4">
      <w:pPr>
        <w:ind w:firstLine="480"/>
        <w:rPr>
          <w:rFonts w:ascii="宋体" w:hAnsi="宋体"/>
          <w:lang w:val="x-none"/>
        </w:rPr>
      </w:pPr>
    </w:p>
    <w:p w14:paraId="05BEF060" w14:textId="09184A40" w:rsidR="00105651" w:rsidRPr="00423F5F" w:rsidRDefault="00105651" w:rsidP="00FF1DE4">
      <w:pPr>
        <w:ind w:firstLine="480"/>
        <w:rPr>
          <w:rFonts w:ascii="宋体" w:hAnsi="宋体"/>
          <w:lang w:val="x-none"/>
        </w:rPr>
      </w:pPr>
    </w:p>
    <w:p w14:paraId="03E535A5" w14:textId="77777777" w:rsidR="00105651" w:rsidRPr="00423F5F" w:rsidRDefault="00105651" w:rsidP="00FF1DE4">
      <w:pPr>
        <w:ind w:firstLine="480"/>
        <w:rPr>
          <w:rFonts w:ascii="宋体" w:hAnsi="宋体"/>
          <w:lang w:val="x-none"/>
        </w:rPr>
      </w:pPr>
    </w:p>
    <w:p w14:paraId="4E665714" w14:textId="54F242CA" w:rsidR="00105651" w:rsidRDefault="00E34B6B" w:rsidP="00FF1DE4">
      <w:pPr>
        <w:ind w:firstLine="480"/>
        <w:rPr>
          <w:rFonts w:ascii="宋体" w:hAnsi="宋体"/>
          <w:lang w:val="x-none"/>
        </w:rPr>
      </w:pPr>
      <w:r>
        <w:rPr>
          <w:rFonts w:ascii="宋体" w:hAnsi="宋体" w:hint="eastAsia"/>
          <w:lang w:val="x-none"/>
        </w:rPr>
        <w:t>【1】</w:t>
      </w:r>
      <w:r w:rsidRPr="00E34B6B">
        <w:rPr>
          <w:rFonts w:ascii="宋体" w:hAnsi="宋体" w:hint="eastAsia"/>
          <w:lang w:val="x-none"/>
        </w:rPr>
        <w:t>网</w:t>
      </w:r>
      <w:proofErr w:type="gramStart"/>
      <w:r w:rsidRPr="00E34B6B">
        <w:rPr>
          <w:rFonts w:ascii="宋体" w:hAnsi="宋体" w:hint="eastAsia"/>
          <w:lang w:val="x-none"/>
        </w:rPr>
        <w:t>易云音乐</w:t>
      </w:r>
      <w:proofErr w:type="gramEnd"/>
      <w:r w:rsidRPr="00E34B6B">
        <w:rPr>
          <w:rFonts w:ascii="宋体" w:hAnsi="宋体"/>
          <w:lang w:val="x-none"/>
        </w:rPr>
        <w:t>_丛林法则下的流媒体音乐平台突围之路</w:t>
      </w:r>
    </w:p>
    <w:p w14:paraId="6CF92B0D" w14:textId="15D6A0D1" w:rsidR="006F48EA" w:rsidRDefault="006F48EA" w:rsidP="00FF1DE4">
      <w:pPr>
        <w:ind w:firstLine="480"/>
        <w:rPr>
          <w:rFonts w:ascii="宋体" w:hAnsi="宋体"/>
          <w:lang w:val="x-none"/>
        </w:rPr>
      </w:pPr>
      <w:r>
        <w:rPr>
          <w:rFonts w:ascii="宋体" w:hAnsi="宋体" w:hint="eastAsia"/>
          <w:lang w:val="x-none"/>
        </w:rPr>
        <w:t>【2】</w:t>
      </w:r>
      <w:r w:rsidRPr="006F48EA">
        <w:rPr>
          <w:rFonts w:ascii="宋体" w:hAnsi="宋体" w:hint="eastAsia"/>
          <w:lang w:val="x-none"/>
        </w:rPr>
        <w:t>基于</w:t>
      </w:r>
      <w:r w:rsidRPr="006F48EA">
        <w:rPr>
          <w:rFonts w:ascii="宋体" w:hAnsi="宋体"/>
          <w:lang w:val="x-none"/>
        </w:rPr>
        <w:t>B/S结构的文件管理系统的开发</w:t>
      </w:r>
    </w:p>
    <w:p w14:paraId="65E43330" w14:textId="2CC5D006" w:rsidR="003C2CA4" w:rsidRDefault="003C2CA4" w:rsidP="00FF1DE4">
      <w:pPr>
        <w:ind w:firstLine="480"/>
        <w:rPr>
          <w:rFonts w:ascii="宋体" w:hAnsi="宋体"/>
          <w:lang w:val="x-none"/>
        </w:rPr>
      </w:pPr>
      <w:r>
        <w:rPr>
          <w:rFonts w:ascii="宋体" w:hAnsi="宋体" w:hint="eastAsia"/>
          <w:lang w:val="x-none"/>
        </w:rPr>
        <w:t>【3】</w:t>
      </w:r>
      <w:r w:rsidRPr="003C2CA4">
        <w:rPr>
          <w:rFonts w:ascii="宋体" w:hAnsi="宋体" w:hint="eastAsia"/>
          <w:lang w:val="x-none"/>
        </w:rPr>
        <w:t>前后端分离式</w:t>
      </w:r>
      <w:r w:rsidRPr="003C2CA4">
        <w:rPr>
          <w:rFonts w:ascii="宋体" w:hAnsi="宋体"/>
          <w:lang w:val="x-none"/>
        </w:rPr>
        <w:t>WEB应用开发研究</w:t>
      </w:r>
    </w:p>
    <w:p w14:paraId="3BCA4501" w14:textId="54983B1F" w:rsidR="00F906F1" w:rsidRDefault="00F906F1" w:rsidP="00FF1DE4">
      <w:pPr>
        <w:ind w:firstLine="480"/>
        <w:rPr>
          <w:rFonts w:ascii="宋体" w:hAnsi="宋体"/>
          <w:lang w:val="x-none"/>
        </w:rPr>
      </w:pPr>
      <w:r>
        <w:rPr>
          <w:rFonts w:ascii="宋体" w:hAnsi="宋体" w:hint="eastAsia"/>
          <w:lang w:val="x-none"/>
        </w:rPr>
        <w:t>【4】</w:t>
      </w:r>
      <w:r w:rsidRPr="00F906F1">
        <w:rPr>
          <w:rFonts w:ascii="宋体" w:hAnsi="宋体" w:hint="eastAsia"/>
          <w:lang w:val="x-none"/>
        </w:rPr>
        <w:t>基于</w:t>
      </w:r>
      <w:r w:rsidRPr="00F906F1">
        <w:rPr>
          <w:rFonts w:ascii="宋体" w:hAnsi="宋体"/>
          <w:lang w:val="x-none"/>
        </w:rPr>
        <w:t>SpringBoot框架社交网络平台的设计与实现</w:t>
      </w:r>
    </w:p>
    <w:p w14:paraId="6F20EC00" w14:textId="268AE722" w:rsidR="00470F7D" w:rsidRPr="00423F5F" w:rsidRDefault="00470F7D" w:rsidP="00FF1DE4">
      <w:pPr>
        <w:ind w:firstLine="480"/>
        <w:rPr>
          <w:rFonts w:ascii="宋体" w:hAnsi="宋体" w:hint="eastAsia"/>
          <w:lang w:val="x-none"/>
        </w:rPr>
      </w:pPr>
      <w:r>
        <w:rPr>
          <w:rFonts w:ascii="宋体" w:hAnsi="宋体" w:hint="eastAsia"/>
          <w:lang w:val="x-none"/>
        </w:rPr>
        <w:t>【5】Spring官网</w:t>
      </w:r>
    </w:p>
    <w:sectPr w:rsidR="00470F7D" w:rsidRPr="00423F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06372" w14:textId="77777777" w:rsidR="004B4BE8" w:rsidRDefault="004B4BE8" w:rsidP="002A07C7">
      <w:pPr>
        <w:ind w:firstLine="480"/>
      </w:pPr>
      <w:r>
        <w:separator/>
      </w:r>
    </w:p>
  </w:endnote>
  <w:endnote w:type="continuationSeparator" w:id="0">
    <w:p w14:paraId="2B007BA9" w14:textId="77777777" w:rsidR="004B4BE8" w:rsidRDefault="004B4BE8" w:rsidP="002A07C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E47F7" w14:textId="77777777" w:rsidR="004B4BE8" w:rsidRDefault="004B4BE8" w:rsidP="002A07C7">
      <w:pPr>
        <w:ind w:firstLine="480"/>
      </w:pPr>
      <w:r>
        <w:separator/>
      </w:r>
    </w:p>
  </w:footnote>
  <w:footnote w:type="continuationSeparator" w:id="0">
    <w:p w14:paraId="0999C839" w14:textId="77777777" w:rsidR="004B4BE8" w:rsidRDefault="004B4BE8" w:rsidP="002A07C7">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B2504"/>
    <w:multiLevelType w:val="hybridMultilevel"/>
    <w:tmpl w:val="F8EC01E2"/>
    <w:lvl w:ilvl="0" w:tplc="877C07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1C63239"/>
    <w:multiLevelType w:val="hybridMultilevel"/>
    <w:tmpl w:val="C7B88B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C0F33"/>
    <w:rsid w:val="00013395"/>
    <w:rsid w:val="00045E91"/>
    <w:rsid w:val="00047578"/>
    <w:rsid w:val="00047F01"/>
    <w:rsid w:val="00051658"/>
    <w:rsid w:val="00072304"/>
    <w:rsid w:val="00095EFD"/>
    <w:rsid w:val="000A2B0C"/>
    <w:rsid w:val="000A32CA"/>
    <w:rsid w:val="000A459F"/>
    <w:rsid w:val="000F17D2"/>
    <w:rsid w:val="00105651"/>
    <w:rsid w:val="00123EFC"/>
    <w:rsid w:val="00137F6D"/>
    <w:rsid w:val="0015267D"/>
    <w:rsid w:val="001925A6"/>
    <w:rsid w:val="001A2EF6"/>
    <w:rsid w:val="001A42ED"/>
    <w:rsid w:val="001C18A0"/>
    <w:rsid w:val="001C76D3"/>
    <w:rsid w:val="001E123D"/>
    <w:rsid w:val="001E1987"/>
    <w:rsid w:val="001F0863"/>
    <w:rsid w:val="00240A6D"/>
    <w:rsid w:val="00254EEF"/>
    <w:rsid w:val="00281E47"/>
    <w:rsid w:val="0028411B"/>
    <w:rsid w:val="00287576"/>
    <w:rsid w:val="002A07C7"/>
    <w:rsid w:val="002A34D7"/>
    <w:rsid w:val="002D2E9E"/>
    <w:rsid w:val="002D528D"/>
    <w:rsid w:val="002D77C7"/>
    <w:rsid w:val="002F5B92"/>
    <w:rsid w:val="00303F44"/>
    <w:rsid w:val="00321275"/>
    <w:rsid w:val="00322643"/>
    <w:rsid w:val="00341917"/>
    <w:rsid w:val="00352AC2"/>
    <w:rsid w:val="00355076"/>
    <w:rsid w:val="0039670E"/>
    <w:rsid w:val="003B2748"/>
    <w:rsid w:val="003C2428"/>
    <w:rsid w:val="003C2CA4"/>
    <w:rsid w:val="003C75B5"/>
    <w:rsid w:val="003D46A2"/>
    <w:rsid w:val="003E3B55"/>
    <w:rsid w:val="003E5766"/>
    <w:rsid w:val="00423F5F"/>
    <w:rsid w:val="00432BE0"/>
    <w:rsid w:val="0043497A"/>
    <w:rsid w:val="00443B02"/>
    <w:rsid w:val="00450F4B"/>
    <w:rsid w:val="004577C8"/>
    <w:rsid w:val="00467473"/>
    <w:rsid w:val="00470F7D"/>
    <w:rsid w:val="00477EBC"/>
    <w:rsid w:val="0049420F"/>
    <w:rsid w:val="004B4BE8"/>
    <w:rsid w:val="004B783F"/>
    <w:rsid w:val="004D3C5D"/>
    <w:rsid w:val="004E2AD8"/>
    <w:rsid w:val="004E5CA7"/>
    <w:rsid w:val="004E6B57"/>
    <w:rsid w:val="00500207"/>
    <w:rsid w:val="00505400"/>
    <w:rsid w:val="0052361C"/>
    <w:rsid w:val="00534186"/>
    <w:rsid w:val="00542892"/>
    <w:rsid w:val="00567406"/>
    <w:rsid w:val="00577BDE"/>
    <w:rsid w:val="005879C9"/>
    <w:rsid w:val="005B2C7C"/>
    <w:rsid w:val="005D7378"/>
    <w:rsid w:val="00604EFF"/>
    <w:rsid w:val="00622D99"/>
    <w:rsid w:val="00624286"/>
    <w:rsid w:val="00626A97"/>
    <w:rsid w:val="0064294C"/>
    <w:rsid w:val="00651361"/>
    <w:rsid w:val="0065296A"/>
    <w:rsid w:val="006612EF"/>
    <w:rsid w:val="00665D28"/>
    <w:rsid w:val="00667B9E"/>
    <w:rsid w:val="0068011B"/>
    <w:rsid w:val="006B50FB"/>
    <w:rsid w:val="006C5554"/>
    <w:rsid w:val="006F263A"/>
    <w:rsid w:val="006F48EA"/>
    <w:rsid w:val="00715E47"/>
    <w:rsid w:val="00723068"/>
    <w:rsid w:val="00743A92"/>
    <w:rsid w:val="007446B8"/>
    <w:rsid w:val="007462CF"/>
    <w:rsid w:val="007706F8"/>
    <w:rsid w:val="00775A0C"/>
    <w:rsid w:val="00792D63"/>
    <w:rsid w:val="007B4AF0"/>
    <w:rsid w:val="007F287E"/>
    <w:rsid w:val="00800E90"/>
    <w:rsid w:val="00807F5F"/>
    <w:rsid w:val="00817327"/>
    <w:rsid w:val="00821488"/>
    <w:rsid w:val="008308B1"/>
    <w:rsid w:val="00834F54"/>
    <w:rsid w:val="00846BA7"/>
    <w:rsid w:val="0086728E"/>
    <w:rsid w:val="0087188B"/>
    <w:rsid w:val="00873291"/>
    <w:rsid w:val="0089580B"/>
    <w:rsid w:val="008967E0"/>
    <w:rsid w:val="008B4B24"/>
    <w:rsid w:val="008E7443"/>
    <w:rsid w:val="00910622"/>
    <w:rsid w:val="0091208A"/>
    <w:rsid w:val="00913ABF"/>
    <w:rsid w:val="00917B8C"/>
    <w:rsid w:val="00925C8C"/>
    <w:rsid w:val="009318E6"/>
    <w:rsid w:val="00932F19"/>
    <w:rsid w:val="009339B2"/>
    <w:rsid w:val="00941EAA"/>
    <w:rsid w:val="00953C85"/>
    <w:rsid w:val="00965FB4"/>
    <w:rsid w:val="00966EA0"/>
    <w:rsid w:val="00985FDF"/>
    <w:rsid w:val="009942C5"/>
    <w:rsid w:val="009A150C"/>
    <w:rsid w:val="009A40AF"/>
    <w:rsid w:val="009D3A77"/>
    <w:rsid w:val="009D68BA"/>
    <w:rsid w:val="009E5C24"/>
    <w:rsid w:val="00A06551"/>
    <w:rsid w:val="00A202E4"/>
    <w:rsid w:val="00A4061B"/>
    <w:rsid w:val="00A81B5D"/>
    <w:rsid w:val="00AB608E"/>
    <w:rsid w:val="00AE7426"/>
    <w:rsid w:val="00AF1845"/>
    <w:rsid w:val="00B51543"/>
    <w:rsid w:val="00B70A79"/>
    <w:rsid w:val="00B736C6"/>
    <w:rsid w:val="00B7437A"/>
    <w:rsid w:val="00B76762"/>
    <w:rsid w:val="00B922A9"/>
    <w:rsid w:val="00BA44C1"/>
    <w:rsid w:val="00BA7B75"/>
    <w:rsid w:val="00BC32DB"/>
    <w:rsid w:val="00BD2C6F"/>
    <w:rsid w:val="00BE6CF5"/>
    <w:rsid w:val="00C25698"/>
    <w:rsid w:val="00C57152"/>
    <w:rsid w:val="00C72354"/>
    <w:rsid w:val="00C97B45"/>
    <w:rsid w:val="00CB1297"/>
    <w:rsid w:val="00CB14AF"/>
    <w:rsid w:val="00CB3CD9"/>
    <w:rsid w:val="00CC0922"/>
    <w:rsid w:val="00CD382F"/>
    <w:rsid w:val="00CE6C42"/>
    <w:rsid w:val="00CE6D1A"/>
    <w:rsid w:val="00D14D32"/>
    <w:rsid w:val="00DB7085"/>
    <w:rsid w:val="00DC0AED"/>
    <w:rsid w:val="00DD09D9"/>
    <w:rsid w:val="00E0613D"/>
    <w:rsid w:val="00E10275"/>
    <w:rsid w:val="00E26CDF"/>
    <w:rsid w:val="00E34B6B"/>
    <w:rsid w:val="00E35C67"/>
    <w:rsid w:val="00E5376D"/>
    <w:rsid w:val="00E56A58"/>
    <w:rsid w:val="00E7144C"/>
    <w:rsid w:val="00E86E2F"/>
    <w:rsid w:val="00E87128"/>
    <w:rsid w:val="00EB2DE7"/>
    <w:rsid w:val="00F16C45"/>
    <w:rsid w:val="00F32401"/>
    <w:rsid w:val="00F54435"/>
    <w:rsid w:val="00F55C94"/>
    <w:rsid w:val="00F906F1"/>
    <w:rsid w:val="00F961E7"/>
    <w:rsid w:val="00F975C5"/>
    <w:rsid w:val="00FB23B5"/>
    <w:rsid w:val="00FC0F33"/>
    <w:rsid w:val="00FC2C6D"/>
    <w:rsid w:val="00FC743E"/>
    <w:rsid w:val="00FE5B38"/>
    <w:rsid w:val="00FF1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5B43B"/>
  <w15:chartTrackingRefBased/>
  <w15:docId w15:val="{ECA23ABC-9AF2-4ECD-8D67-D55F1C276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3F5F"/>
    <w:pPr>
      <w:widowControl w:val="0"/>
      <w:spacing w:line="300" w:lineRule="auto"/>
      <w:ind w:firstLineChars="200" w:firstLine="200"/>
      <w:jc w:val="both"/>
    </w:pPr>
    <w:rPr>
      <w:rFonts w:eastAsia="宋体"/>
      <w:sz w:val="24"/>
    </w:rPr>
  </w:style>
  <w:style w:type="paragraph" w:styleId="1">
    <w:name w:val="heading 1"/>
    <w:basedOn w:val="a"/>
    <w:next w:val="a"/>
    <w:link w:val="10"/>
    <w:uiPriority w:val="9"/>
    <w:qFormat/>
    <w:rsid w:val="004B783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B78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51361"/>
    <w:pPr>
      <w:keepNext/>
      <w:keepLines/>
      <w:spacing w:before="260" w:after="260" w:line="416" w:lineRule="auto"/>
      <w:outlineLvl w:val="2"/>
    </w:pPr>
    <w:rPr>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5376D"/>
    <w:rPr>
      <w:sz w:val="18"/>
      <w:szCs w:val="18"/>
    </w:rPr>
  </w:style>
  <w:style w:type="character" w:customStyle="1" w:styleId="a4">
    <w:name w:val="批注框文本 字符"/>
    <w:basedOn w:val="a0"/>
    <w:link w:val="a3"/>
    <w:uiPriority w:val="99"/>
    <w:semiHidden/>
    <w:rsid w:val="00E5376D"/>
    <w:rPr>
      <w:sz w:val="18"/>
      <w:szCs w:val="18"/>
    </w:rPr>
  </w:style>
  <w:style w:type="paragraph" w:styleId="a5">
    <w:name w:val="header"/>
    <w:basedOn w:val="a"/>
    <w:link w:val="a6"/>
    <w:uiPriority w:val="99"/>
    <w:unhideWhenUsed/>
    <w:rsid w:val="002A07C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A07C7"/>
    <w:rPr>
      <w:sz w:val="18"/>
      <w:szCs w:val="18"/>
    </w:rPr>
  </w:style>
  <w:style w:type="paragraph" w:styleId="a7">
    <w:name w:val="footer"/>
    <w:basedOn w:val="a"/>
    <w:link w:val="a8"/>
    <w:uiPriority w:val="99"/>
    <w:unhideWhenUsed/>
    <w:rsid w:val="002A07C7"/>
    <w:pPr>
      <w:tabs>
        <w:tab w:val="center" w:pos="4153"/>
        <w:tab w:val="right" w:pos="8306"/>
      </w:tabs>
      <w:snapToGrid w:val="0"/>
      <w:jc w:val="left"/>
    </w:pPr>
    <w:rPr>
      <w:sz w:val="18"/>
      <w:szCs w:val="18"/>
    </w:rPr>
  </w:style>
  <w:style w:type="character" w:customStyle="1" w:styleId="a8">
    <w:name w:val="页脚 字符"/>
    <w:basedOn w:val="a0"/>
    <w:link w:val="a7"/>
    <w:uiPriority w:val="99"/>
    <w:rsid w:val="002A07C7"/>
    <w:rPr>
      <w:sz w:val="18"/>
      <w:szCs w:val="18"/>
    </w:rPr>
  </w:style>
  <w:style w:type="paragraph" w:styleId="a9">
    <w:name w:val="List Paragraph"/>
    <w:basedOn w:val="a"/>
    <w:uiPriority w:val="34"/>
    <w:qFormat/>
    <w:rsid w:val="00013395"/>
    <w:pPr>
      <w:ind w:firstLine="420"/>
    </w:pPr>
  </w:style>
  <w:style w:type="paragraph" w:styleId="aa">
    <w:name w:val="caption"/>
    <w:basedOn w:val="a"/>
    <w:next w:val="a"/>
    <w:uiPriority w:val="35"/>
    <w:unhideWhenUsed/>
    <w:qFormat/>
    <w:rsid w:val="00FB23B5"/>
    <w:rPr>
      <w:rFonts w:asciiTheme="majorHAnsi" w:eastAsia="黑体" w:hAnsiTheme="majorHAnsi" w:cstheme="majorBidi"/>
      <w:sz w:val="20"/>
      <w:szCs w:val="20"/>
    </w:rPr>
  </w:style>
  <w:style w:type="table" w:styleId="ab">
    <w:name w:val="Table Grid"/>
    <w:basedOn w:val="a1"/>
    <w:uiPriority w:val="39"/>
    <w:rsid w:val="007B4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B783F"/>
    <w:rPr>
      <w:b/>
      <w:bCs/>
      <w:kern w:val="44"/>
      <w:sz w:val="44"/>
      <w:szCs w:val="44"/>
    </w:rPr>
  </w:style>
  <w:style w:type="character" w:customStyle="1" w:styleId="20">
    <w:name w:val="标题 2 字符"/>
    <w:basedOn w:val="a0"/>
    <w:link w:val="2"/>
    <w:uiPriority w:val="9"/>
    <w:rsid w:val="004B783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51361"/>
    <w:rPr>
      <w:rFonts w:eastAsia="宋体"/>
      <w:bCs/>
      <w:sz w:val="28"/>
      <w:szCs w:val="32"/>
    </w:rPr>
  </w:style>
  <w:style w:type="paragraph" w:styleId="TOC">
    <w:name w:val="TOC Heading"/>
    <w:basedOn w:val="1"/>
    <w:next w:val="a"/>
    <w:uiPriority w:val="39"/>
    <w:unhideWhenUsed/>
    <w:qFormat/>
    <w:rsid w:val="00567406"/>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706F8"/>
    <w:pPr>
      <w:tabs>
        <w:tab w:val="right" w:leader="dot" w:pos="8296"/>
      </w:tabs>
      <w:spacing w:line="240" w:lineRule="atLeast"/>
      <w:ind w:firstLine="482"/>
    </w:pPr>
  </w:style>
  <w:style w:type="paragraph" w:styleId="TOC2">
    <w:name w:val="toc 2"/>
    <w:basedOn w:val="a"/>
    <w:next w:val="a"/>
    <w:autoRedefine/>
    <w:uiPriority w:val="39"/>
    <w:unhideWhenUsed/>
    <w:rsid w:val="007706F8"/>
    <w:pPr>
      <w:tabs>
        <w:tab w:val="right" w:leader="dot" w:pos="8296"/>
      </w:tabs>
      <w:spacing w:line="240" w:lineRule="auto"/>
      <w:ind w:leftChars="200" w:left="480" w:firstLine="480"/>
    </w:pPr>
  </w:style>
  <w:style w:type="paragraph" w:styleId="TOC3">
    <w:name w:val="toc 3"/>
    <w:basedOn w:val="a"/>
    <w:next w:val="a"/>
    <w:autoRedefine/>
    <w:uiPriority w:val="39"/>
    <w:unhideWhenUsed/>
    <w:rsid w:val="00567406"/>
    <w:pPr>
      <w:ind w:leftChars="400" w:left="840"/>
    </w:pPr>
  </w:style>
  <w:style w:type="character" w:styleId="ac">
    <w:name w:val="Hyperlink"/>
    <w:basedOn w:val="a0"/>
    <w:uiPriority w:val="99"/>
    <w:unhideWhenUsed/>
    <w:rsid w:val="005674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17632">
      <w:bodyDiv w:val="1"/>
      <w:marLeft w:val="0"/>
      <w:marRight w:val="0"/>
      <w:marTop w:val="0"/>
      <w:marBottom w:val="0"/>
      <w:divBdr>
        <w:top w:val="none" w:sz="0" w:space="0" w:color="auto"/>
        <w:left w:val="none" w:sz="0" w:space="0" w:color="auto"/>
        <w:bottom w:val="none" w:sz="0" w:space="0" w:color="auto"/>
        <w:right w:val="none" w:sz="0" w:space="0" w:color="auto"/>
      </w:divBdr>
    </w:div>
    <w:div w:id="1210386831">
      <w:bodyDiv w:val="1"/>
      <w:marLeft w:val="0"/>
      <w:marRight w:val="0"/>
      <w:marTop w:val="0"/>
      <w:marBottom w:val="0"/>
      <w:divBdr>
        <w:top w:val="none" w:sz="0" w:space="0" w:color="auto"/>
        <w:left w:val="none" w:sz="0" w:space="0" w:color="auto"/>
        <w:bottom w:val="none" w:sz="0" w:space="0" w:color="auto"/>
        <w:right w:val="none" w:sz="0" w:space="0" w:color="auto"/>
      </w:divBdr>
    </w:div>
    <w:div w:id="1653556434">
      <w:bodyDiv w:val="1"/>
      <w:marLeft w:val="0"/>
      <w:marRight w:val="0"/>
      <w:marTop w:val="0"/>
      <w:marBottom w:val="0"/>
      <w:divBdr>
        <w:top w:val="none" w:sz="0" w:space="0" w:color="auto"/>
        <w:left w:val="none" w:sz="0" w:space="0" w:color="auto"/>
        <w:bottom w:val="none" w:sz="0" w:space="0" w:color="auto"/>
        <w:right w:val="none" w:sz="0" w:space="0" w:color="auto"/>
      </w:divBdr>
    </w:div>
    <w:div w:id="1671761581">
      <w:bodyDiv w:val="1"/>
      <w:marLeft w:val="0"/>
      <w:marRight w:val="0"/>
      <w:marTop w:val="0"/>
      <w:marBottom w:val="0"/>
      <w:divBdr>
        <w:top w:val="none" w:sz="0" w:space="0" w:color="auto"/>
        <w:left w:val="none" w:sz="0" w:space="0" w:color="auto"/>
        <w:bottom w:val="none" w:sz="0" w:space="0" w:color="auto"/>
        <w:right w:val="none" w:sz="0" w:space="0" w:color="auto"/>
      </w:divBdr>
      <w:divsChild>
        <w:div w:id="665599491">
          <w:marLeft w:val="0"/>
          <w:marRight w:val="0"/>
          <w:marTop w:val="0"/>
          <w:marBottom w:val="225"/>
          <w:divBdr>
            <w:top w:val="none" w:sz="0" w:space="0" w:color="auto"/>
            <w:left w:val="none" w:sz="0" w:space="0" w:color="auto"/>
            <w:bottom w:val="none" w:sz="0" w:space="0" w:color="auto"/>
            <w:right w:val="none" w:sz="0" w:space="0" w:color="auto"/>
          </w:divBdr>
        </w:div>
        <w:div w:id="136806268">
          <w:marLeft w:val="0"/>
          <w:marRight w:val="0"/>
          <w:marTop w:val="0"/>
          <w:marBottom w:val="225"/>
          <w:divBdr>
            <w:top w:val="none" w:sz="0" w:space="0" w:color="auto"/>
            <w:left w:val="none" w:sz="0" w:space="0" w:color="auto"/>
            <w:bottom w:val="none" w:sz="0" w:space="0" w:color="auto"/>
            <w:right w:val="none" w:sz="0" w:space="0" w:color="auto"/>
          </w:divBdr>
        </w:div>
        <w:div w:id="1996302903">
          <w:marLeft w:val="0"/>
          <w:marRight w:val="0"/>
          <w:marTop w:val="0"/>
          <w:marBottom w:val="225"/>
          <w:divBdr>
            <w:top w:val="none" w:sz="0" w:space="0" w:color="auto"/>
            <w:left w:val="none" w:sz="0" w:space="0" w:color="auto"/>
            <w:bottom w:val="none" w:sz="0" w:space="0" w:color="auto"/>
            <w:right w:val="none" w:sz="0" w:space="0" w:color="auto"/>
          </w:divBdr>
        </w:div>
        <w:div w:id="188185663">
          <w:marLeft w:val="0"/>
          <w:marRight w:val="0"/>
          <w:marTop w:val="0"/>
          <w:marBottom w:val="225"/>
          <w:divBdr>
            <w:top w:val="none" w:sz="0" w:space="0" w:color="auto"/>
            <w:left w:val="none" w:sz="0" w:space="0" w:color="auto"/>
            <w:bottom w:val="none" w:sz="0" w:space="0" w:color="auto"/>
            <w:right w:val="none" w:sz="0" w:space="0" w:color="auto"/>
          </w:divBdr>
        </w:div>
        <w:div w:id="748189059">
          <w:marLeft w:val="0"/>
          <w:marRight w:val="0"/>
          <w:marTop w:val="0"/>
          <w:marBottom w:val="225"/>
          <w:divBdr>
            <w:top w:val="none" w:sz="0" w:space="0" w:color="auto"/>
            <w:left w:val="none" w:sz="0" w:space="0" w:color="auto"/>
            <w:bottom w:val="none" w:sz="0" w:space="0" w:color="auto"/>
            <w:right w:val="none" w:sz="0" w:space="0" w:color="auto"/>
          </w:divBdr>
        </w:div>
        <w:div w:id="1197768506">
          <w:marLeft w:val="0"/>
          <w:marRight w:val="0"/>
          <w:marTop w:val="0"/>
          <w:marBottom w:val="225"/>
          <w:divBdr>
            <w:top w:val="none" w:sz="0" w:space="0" w:color="auto"/>
            <w:left w:val="none" w:sz="0" w:space="0" w:color="auto"/>
            <w:bottom w:val="none" w:sz="0" w:space="0" w:color="auto"/>
            <w:right w:val="none" w:sz="0" w:space="0" w:color="auto"/>
          </w:divBdr>
        </w:div>
        <w:div w:id="1932271277">
          <w:marLeft w:val="0"/>
          <w:marRight w:val="0"/>
          <w:marTop w:val="0"/>
          <w:marBottom w:val="225"/>
          <w:divBdr>
            <w:top w:val="none" w:sz="0" w:space="0" w:color="auto"/>
            <w:left w:val="none" w:sz="0" w:space="0" w:color="auto"/>
            <w:bottom w:val="none" w:sz="0" w:space="0" w:color="auto"/>
            <w:right w:val="none" w:sz="0" w:space="0" w:color="auto"/>
          </w:divBdr>
        </w:div>
      </w:divsChild>
    </w:div>
    <w:div w:id="1748651298">
      <w:bodyDiv w:val="1"/>
      <w:marLeft w:val="0"/>
      <w:marRight w:val="0"/>
      <w:marTop w:val="0"/>
      <w:marBottom w:val="0"/>
      <w:divBdr>
        <w:top w:val="none" w:sz="0" w:space="0" w:color="auto"/>
        <w:left w:val="none" w:sz="0" w:space="0" w:color="auto"/>
        <w:bottom w:val="none" w:sz="0" w:space="0" w:color="auto"/>
        <w:right w:val="none" w:sz="0" w:space="0" w:color="auto"/>
      </w:divBdr>
    </w:div>
    <w:div w:id="188155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77B2F-5625-4061-8CCC-52123B82D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3965</TotalTime>
  <Pages>21</Pages>
  <Words>2235</Words>
  <Characters>12746</Characters>
  <Application>Microsoft Office Word</Application>
  <DocSecurity>0</DocSecurity>
  <Lines>106</Lines>
  <Paragraphs>29</Paragraphs>
  <ScaleCrop>false</ScaleCrop>
  <Company/>
  <LinksUpToDate>false</LinksUpToDate>
  <CharactersWithSpaces>14952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会 会</dc:creator>
  <cp:keywords/>
  <dc:description/>
  <cp:lastModifiedBy>会 会</cp:lastModifiedBy>
  <cp:revision>27</cp:revision>
  <dcterms:created xsi:type="dcterms:W3CDTF">2020-03-08T07:14:00Z</dcterms:created>
  <dcterms:modified xsi:type="dcterms:W3CDTF">2020-04-12T15:59:00Z</dcterms:modified>
</cp:coreProperties>
</file>